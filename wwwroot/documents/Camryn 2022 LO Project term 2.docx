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F80F" w14:textId="72E5D45A" w:rsidR="002317AF" w:rsidRPr="007F7BA6" w:rsidRDefault="00273656">
      <w:pPr>
        <w:rPr>
          <w:b/>
          <w:bCs/>
          <w:sz w:val="36"/>
          <w:szCs w:val="36"/>
          <w:u w:val="single"/>
        </w:rPr>
      </w:pPr>
      <w:r w:rsidRPr="007F7BA6">
        <w:rPr>
          <w:b/>
          <w:bCs/>
          <w:sz w:val="36"/>
          <w:szCs w:val="36"/>
          <w:u w:val="single"/>
        </w:rPr>
        <w:t xml:space="preserve">Camryn Totham </w:t>
      </w:r>
    </w:p>
    <w:p w14:paraId="76107581" w14:textId="25DD10CC" w:rsidR="00273656" w:rsidRPr="007F7BA6" w:rsidRDefault="00273656">
      <w:pPr>
        <w:rPr>
          <w:b/>
          <w:bCs/>
          <w:sz w:val="36"/>
          <w:szCs w:val="36"/>
          <w:u w:val="single"/>
        </w:rPr>
      </w:pPr>
      <w:r w:rsidRPr="007F7BA6">
        <w:rPr>
          <w:b/>
          <w:bCs/>
          <w:sz w:val="36"/>
          <w:szCs w:val="36"/>
          <w:u w:val="single"/>
        </w:rPr>
        <w:t xml:space="preserve">Grade 12: </w:t>
      </w:r>
    </w:p>
    <w:p w14:paraId="2CDA361B" w14:textId="7DCFE17D" w:rsidR="00273656" w:rsidRPr="007F7BA6" w:rsidRDefault="00273656">
      <w:pPr>
        <w:rPr>
          <w:b/>
          <w:bCs/>
          <w:sz w:val="36"/>
          <w:szCs w:val="36"/>
          <w:u w:val="single"/>
        </w:rPr>
      </w:pPr>
      <w:r w:rsidRPr="007F7BA6">
        <w:rPr>
          <w:b/>
          <w:bCs/>
          <w:sz w:val="36"/>
          <w:szCs w:val="36"/>
          <w:u w:val="single"/>
        </w:rPr>
        <w:t>LO Project:</w:t>
      </w:r>
      <w:r w:rsidR="00450327" w:rsidRPr="007F7BA6">
        <w:rPr>
          <w:b/>
          <w:bCs/>
          <w:sz w:val="36"/>
          <w:szCs w:val="36"/>
          <w:u w:val="single"/>
        </w:rPr>
        <w:tab/>
      </w:r>
    </w:p>
    <w:p w14:paraId="057439EA" w14:textId="1FECC478" w:rsidR="007F7BA6" w:rsidRDefault="00273656" w:rsidP="007F7BA6">
      <w:pPr>
        <w:rPr>
          <w:b/>
          <w:bCs/>
          <w:sz w:val="36"/>
          <w:szCs w:val="36"/>
          <w:u w:val="single"/>
        </w:rPr>
      </w:pPr>
      <w:r w:rsidRPr="007F7BA6">
        <w:rPr>
          <w:b/>
          <w:bCs/>
          <w:sz w:val="36"/>
          <w:szCs w:val="36"/>
          <w:u w:val="single"/>
        </w:rPr>
        <w:t>Term 2:</w:t>
      </w:r>
    </w:p>
    <w:p w14:paraId="5939E311" w14:textId="77777777" w:rsidR="007F7BA6" w:rsidRPr="007F7BA6" w:rsidRDefault="007F7BA6" w:rsidP="007F7BA6">
      <w:pPr>
        <w:rPr>
          <w:b/>
          <w:bCs/>
          <w:sz w:val="36"/>
          <w:szCs w:val="36"/>
          <w:u w:val="single"/>
        </w:rPr>
      </w:pPr>
    </w:p>
    <w:p w14:paraId="25210C1E" w14:textId="43FCB7BE" w:rsidR="00BD7F8F" w:rsidRPr="007F7BA6" w:rsidRDefault="007F7BA6" w:rsidP="00273656">
      <w:pPr>
        <w:jc w:val="center"/>
        <w:rPr>
          <w:b/>
          <w:bCs/>
          <w:sz w:val="36"/>
          <w:szCs w:val="36"/>
          <w:u w:val="single"/>
        </w:rPr>
      </w:pPr>
      <w:r w:rsidRPr="007F7BA6">
        <w:rPr>
          <w:b/>
          <w:bCs/>
          <w:sz w:val="36"/>
          <w:szCs w:val="36"/>
          <w:u w:val="single"/>
        </w:rPr>
        <w:t>SA: Problematic and Democratic</w:t>
      </w:r>
    </w:p>
    <w:p w14:paraId="00D0D0D1" w14:textId="65E78690" w:rsidR="00BD7F8F" w:rsidRDefault="00BD7F8F" w:rsidP="00273656">
      <w:pPr>
        <w:jc w:val="center"/>
        <w:rPr>
          <w:sz w:val="36"/>
          <w:szCs w:val="36"/>
        </w:rPr>
      </w:pPr>
    </w:p>
    <w:p w14:paraId="7E223BB2" w14:textId="02590ADD" w:rsidR="00BD7F8F" w:rsidRDefault="00BD7F8F" w:rsidP="00273656">
      <w:pPr>
        <w:jc w:val="center"/>
        <w:rPr>
          <w:sz w:val="36"/>
          <w:szCs w:val="36"/>
        </w:rPr>
      </w:pPr>
    </w:p>
    <w:p w14:paraId="2D0262AE" w14:textId="4F906F00" w:rsidR="00BD7F8F" w:rsidRDefault="00BD7F8F" w:rsidP="00273656">
      <w:pPr>
        <w:jc w:val="center"/>
        <w:rPr>
          <w:sz w:val="36"/>
          <w:szCs w:val="36"/>
        </w:rPr>
      </w:pPr>
    </w:p>
    <w:p w14:paraId="72FF2FE9" w14:textId="42DDE07A" w:rsidR="00BD7F8F" w:rsidRDefault="00BD7F8F" w:rsidP="00273656">
      <w:pPr>
        <w:jc w:val="center"/>
        <w:rPr>
          <w:sz w:val="36"/>
          <w:szCs w:val="36"/>
        </w:rPr>
      </w:pPr>
    </w:p>
    <w:p w14:paraId="54F97246" w14:textId="00A1CBFD" w:rsidR="00BD7F8F" w:rsidRDefault="00BD7F8F" w:rsidP="00273656">
      <w:pPr>
        <w:jc w:val="center"/>
        <w:rPr>
          <w:sz w:val="36"/>
          <w:szCs w:val="36"/>
        </w:rPr>
      </w:pPr>
    </w:p>
    <w:p w14:paraId="5A1B533E" w14:textId="6555636A" w:rsidR="00BD7F8F" w:rsidRDefault="00BD7F8F" w:rsidP="00273656">
      <w:pPr>
        <w:jc w:val="center"/>
        <w:rPr>
          <w:sz w:val="36"/>
          <w:szCs w:val="36"/>
        </w:rPr>
      </w:pPr>
    </w:p>
    <w:p w14:paraId="17D3C269" w14:textId="31D5F503" w:rsidR="00BD7F8F" w:rsidRDefault="00BD7F8F" w:rsidP="00273656">
      <w:pPr>
        <w:jc w:val="center"/>
        <w:rPr>
          <w:sz w:val="36"/>
          <w:szCs w:val="36"/>
        </w:rPr>
      </w:pPr>
    </w:p>
    <w:p w14:paraId="782536C6" w14:textId="46B33D18" w:rsidR="00BD7F8F" w:rsidRDefault="00BD7F8F" w:rsidP="00273656">
      <w:pPr>
        <w:jc w:val="center"/>
        <w:rPr>
          <w:sz w:val="36"/>
          <w:szCs w:val="36"/>
        </w:rPr>
      </w:pPr>
    </w:p>
    <w:p w14:paraId="653BA299" w14:textId="3BD9C277" w:rsidR="00BD7F8F" w:rsidRDefault="00BD7F8F" w:rsidP="00273656">
      <w:pPr>
        <w:jc w:val="center"/>
        <w:rPr>
          <w:sz w:val="36"/>
          <w:szCs w:val="36"/>
        </w:rPr>
      </w:pPr>
    </w:p>
    <w:p w14:paraId="2C0624E0" w14:textId="02C17075" w:rsidR="00BD7F8F" w:rsidRDefault="00BD7F8F" w:rsidP="00273656">
      <w:pPr>
        <w:jc w:val="center"/>
        <w:rPr>
          <w:sz w:val="36"/>
          <w:szCs w:val="36"/>
        </w:rPr>
      </w:pPr>
    </w:p>
    <w:p w14:paraId="5203EC21" w14:textId="7B868D99" w:rsidR="00BD7F8F" w:rsidRDefault="00BD7F8F" w:rsidP="00273656">
      <w:pPr>
        <w:jc w:val="center"/>
        <w:rPr>
          <w:sz w:val="36"/>
          <w:szCs w:val="36"/>
        </w:rPr>
      </w:pPr>
    </w:p>
    <w:p w14:paraId="73F30EBB" w14:textId="4E89085B" w:rsidR="00BD7F8F" w:rsidRDefault="00BD7F8F" w:rsidP="00273656">
      <w:pPr>
        <w:jc w:val="center"/>
        <w:rPr>
          <w:sz w:val="36"/>
          <w:szCs w:val="36"/>
        </w:rPr>
      </w:pPr>
    </w:p>
    <w:p w14:paraId="7A125E9A" w14:textId="2DC42817" w:rsidR="00BD7F8F" w:rsidRDefault="00BD7F8F" w:rsidP="00273656">
      <w:pPr>
        <w:jc w:val="center"/>
        <w:rPr>
          <w:sz w:val="36"/>
          <w:szCs w:val="36"/>
        </w:rPr>
      </w:pPr>
    </w:p>
    <w:p w14:paraId="5942D4CB" w14:textId="73EA52CC" w:rsidR="00BD7F8F" w:rsidRDefault="00BD7F8F" w:rsidP="00273656">
      <w:pPr>
        <w:jc w:val="center"/>
        <w:rPr>
          <w:sz w:val="36"/>
          <w:szCs w:val="36"/>
        </w:rPr>
      </w:pPr>
    </w:p>
    <w:p w14:paraId="7F776141" w14:textId="21DAF247" w:rsidR="00BD7F8F" w:rsidRDefault="00BD7F8F" w:rsidP="00273656">
      <w:pPr>
        <w:jc w:val="center"/>
        <w:rPr>
          <w:sz w:val="36"/>
          <w:szCs w:val="36"/>
        </w:rPr>
      </w:pPr>
    </w:p>
    <w:p w14:paraId="678D446A" w14:textId="3186804F" w:rsidR="00BD7F8F" w:rsidRDefault="00BD7F8F" w:rsidP="00273656">
      <w:pPr>
        <w:jc w:val="center"/>
        <w:rPr>
          <w:sz w:val="36"/>
          <w:szCs w:val="36"/>
        </w:rPr>
      </w:pPr>
    </w:p>
    <w:sdt>
      <w:sdtPr>
        <w:id w:val="191126228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6F4B9DD7" w14:textId="77777777" w:rsidR="007F7BA6" w:rsidRPr="00970C95" w:rsidRDefault="007F7BA6" w:rsidP="007F7BA6">
          <w:pPr>
            <w:pStyle w:val="TOCHeading"/>
            <w:rPr>
              <w:sz w:val="44"/>
              <w:szCs w:val="44"/>
            </w:rPr>
          </w:pPr>
          <w:r w:rsidRPr="00970C95">
            <w:rPr>
              <w:sz w:val="44"/>
              <w:szCs w:val="44"/>
            </w:rPr>
            <w:t xml:space="preserve">Contents: </w:t>
          </w:r>
        </w:p>
        <w:p w14:paraId="55EC2B83" w14:textId="450E6D49" w:rsidR="007F7BA6" w:rsidRPr="00970C95" w:rsidRDefault="007F7BA6" w:rsidP="007F7BA6">
          <w:pPr>
            <w:rPr>
              <w:sz w:val="32"/>
              <w:szCs w:val="32"/>
              <w:lang w:val="en-US"/>
            </w:rPr>
          </w:pPr>
          <w:r w:rsidRPr="00970C95">
            <w:rPr>
              <w:sz w:val="32"/>
              <w:szCs w:val="32"/>
              <w:lang w:val="en-US"/>
            </w:rPr>
            <w:t xml:space="preserve">Question 1: </w:t>
          </w:r>
          <w:r w:rsidR="00970C95" w:rsidRPr="00970C95">
            <w:rPr>
              <w:sz w:val="32"/>
              <w:szCs w:val="32"/>
              <w:lang w:val="en-US"/>
            </w:rPr>
            <w:t xml:space="preserve"> Introduction                                                          </w:t>
          </w:r>
          <w:r w:rsidR="00970C95">
            <w:rPr>
              <w:sz w:val="32"/>
              <w:szCs w:val="32"/>
              <w:lang w:val="en-US"/>
            </w:rPr>
            <w:t xml:space="preserve"> </w:t>
          </w:r>
          <w:r w:rsidR="00970C95" w:rsidRPr="00970C95">
            <w:rPr>
              <w:sz w:val="32"/>
              <w:szCs w:val="32"/>
              <w:lang w:val="en-US"/>
            </w:rPr>
            <w:t xml:space="preserve">      3</w:t>
          </w:r>
        </w:p>
        <w:p w14:paraId="0CB40282" w14:textId="39030CCA" w:rsidR="007F7BA6" w:rsidRPr="00970C95" w:rsidRDefault="007F7BA6" w:rsidP="00970C95">
          <w:pPr>
            <w:tabs>
              <w:tab w:val="left" w:pos="3709"/>
            </w:tabs>
            <w:rPr>
              <w:sz w:val="32"/>
              <w:szCs w:val="32"/>
              <w:lang w:val="en-US"/>
            </w:rPr>
          </w:pPr>
          <w:r w:rsidRPr="00970C95">
            <w:rPr>
              <w:sz w:val="32"/>
              <w:szCs w:val="32"/>
              <w:lang w:val="en-US"/>
            </w:rPr>
            <w:t xml:space="preserve">Question 2: </w:t>
          </w:r>
          <w:r w:rsidR="00970C95" w:rsidRPr="00970C95">
            <w:rPr>
              <w:sz w:val="32"/>
              <w:szCs w:val="32"/>
              <w:lang w:val="en-US"/>
            </w:rPr>
            <w:t>Outline the problem</w:t>
          </w:r>
          <w:r w:rsidR="00970C95" w:rsidRPr="00970C95">
            <w:rPr>
              <w:sz w:val="32"/>
              <w:szCs w:val="32"/>
              <w:lang w:val="en-US"/>
            </w:rPr>
            <w:tab/>
            <w:t xml:space="preserve">                               </w:t>
          </w:r>
          <w:r w:rsidR="00970C95">
            <w:rPr>
              <w:sz w:val="32"/>
              <w:szCs w:val="32"/>
              <w:lang w:val="en-US"/>
            </w:rPr>
            <w:t xml:space="preserve">               </w:t>
          </w:r>
          <w:r w:rsidR="00970C95" w:rsidRPr="00970C95">
            <w:rPr>
              <w:sz w:val="32"/>
              <w:szCs w:val="32"/>
              <w:lang w:val="en-US"/>
            </w:rPr>
            <w:t xml:space="preserve">    4</w:t>
          </w:r>
        </w:p>
        <w:p w14:paraId="76E7053D" w14:textId="785A9EC9" w:rsidR="007F7BA6" w:rsidRPr="00970C95" w:rsidRDefault="007F7BA6" w:rsidP="007F7BA6">
          <w:pPr>
            <w:rPr>
              <w:sz w:val="32"/>
              <w:szCs w:val="32"/>
              <w:lang w:val="en-US"/>
            </w:rPr>
          </w:pPr>
          <w:r w:rsidRPr="00970C95">
            <w:rPr>
              <w:sz w:val="32"/>
              <w:szCs w:val="32"/>
              <w:lang w:val="en-US"/>
            </w:rPr>
            <w:t>Question</w:t>
          </w:r>
          <w:r w:rsidRPr="00970C95">
            <w:rPr>
              <w:sz w:val="32"/>
              <w:szCs w:val="32"/>
              <w:lang w:val="en-US"/>
            </w:rPr>
            <w:t xml:space="preserve"> 3: </w:t>
          </w:r>
          <w:r w:rsidR="00970C95" w:rsidRPr="00970C95">
            <w:rPr>
              <w:sz w:val="32"/>
              <w:szCs w:val="32"/>
              <w:lang w:val="en-US"/>
            </w:rPr>
            <w:t>Social medias power to create social change         5</w:t>
          </w:r>
        </w:p>
        <w:p w14:paraId="707D641F" w14:textId="3885834A" w:rsidR="007F7BA6" w:rsidRPr="00970C95" w:rsidRDefault="007F7BA6" w:rsidP="007F7BA6">
          <w:pPr>
            <w:rPr>
              <w:sz w:val="32"/>
              <w:szCs w:val="32"/>
              <w:lang w:val="en-US"/>
            </w:rPr>
          </w:pPr>
          <w:r w:rsidRPr="00970C95">
            <w:rPr>
              <w:sz w:val="32"/>
              <w:szCs w:val="32"/>
              <w:lang w:val="en-US"/>
            </w:rPr>
            <w:t>Question</w:t>
          </w:r>
          <w:r w:rsidRPr="00970C95">
            <w:rPr>
              <w:sz w:val="32"/>
              <w:szCs w:val="32"/>
              <w:lang w:val="en-US"/>
            </w:rPr>
            <w:t xml:space="preserve"> 4: </w:t>
          </w:r>
          <w:r w:rsidR="00970C95" w:rsidRPr="00970C95">
            <w:rPr>
              <w:sz w:val="32"/>
              <w:szCs w:val="32"/>
              <w:lang w:val="en-US"/>
            </w:rPr>
            <w:t>Communities responsibility                                       6</w:t>
          </w:r>
        </w:p>
        <w:p w14:paraId="0CC3089D" w14:textId="43682F21" w:rsidR="00726B47" w:rsidRPr="00970C95" w:rsidRDefault="00726B47" w:rsidP="007F7BA6">
          <w:pPr>
            <w:spacing w:line="360" w:lineRule="auto"/>
            <w:rPr>
              <w:sz w:val="32"/>
              <w:szCs w:val="32"/>
              <w:lang w:val="en-US"/>
            </w:rPr>
          </w:pPr>
          <w:r w:rsidRPr="00970C95">
            <w:rPr>
              <w:sz w:val="32"/>
              <w:szCs w:val="32"/>
              <w:lang w:val="en-US"/>
            </w:rPr>
            <w:t>Question</w:t>
          </w:r>
          <w:r w:rsidRPr="00970C95">
            <w:rPr>
              <w:sz w:val="32"/>
              <w:szCs w:val="32"/>
              <w:lang w:val="en-US"/>
            </w:rPr>
            <w:t xml:space="preserve"> 5: </w:t>
          </w:r>
          <w:r w:rsidR="00970C95" w:rsidRPr="00970C95">
            <w:rPr>
              <w:sz w:val="32"/>
              <w:szCs w:val="32"/>
              <w:lang w:val="en-US"/>
            </w:rPr>
            <w:t>Conclusion                                                                    7</w:t>
          </w:r>
        </w:p>
        <w:p w14:paraId="44C8B2D6" w14:textId="054BAE3E" w:rsidR="007F7BA6" w:rsidRPr="007F7BA6" w:rsidRDefault="00726B47" w:rsidP="007F7BA6">
          <w:pPr>
            <w:spacing w:line="360" w:lineRule="auto"/>
            <w:rPr>
              <w:lang w:val="en-US"/>
            </w:rPr>
          </w:pPr>
          <w:r w:rsidRPr="00970C95">
            <w:rPr>
              <w:sz w:val="32"/>
              <w:szCs w:val="32"/>
              <w:lang w:val="en-US"/>
            </w:rPr>
            <w:t>Question</w:t>
          </w:r>
          <w:r w:rsidRPr="00970C95">
            <w:rPr>
              <w:sz w:val="32"/>
              <w:szCs w:val="32"/>
              <w:lang w:val="en-US"/>
            </w:rPr>
            <w:t xml:space="preserve"> 6: </w:t>
          </w:r>
          <w:r w:rsidR="00970C95" w:rsidRPr="00970C95">
            <w:rPr>
              <w:sz w:val="32"/>
              <w:szCs w:val="32"/>
              <w:lang w:val="en-US"/>
            </w:rPr>
            <w:t>Bibliography                                                                 8</w:t>
          </w:r>
        </w:p>
      </w:sdtContent>
    </w:sdt>
    <w:p w14:paraId="0FF51C76" w14:textId="49519277" w:rsidR="00BD7F8F" w:rsidRDefault="00BD7F8F" w:rsidP="007F7BA6">
      <w:pPr>
        <w:rPr>
          <w:sz w:val="36"/>
          <w:szCs w:val="36"/>
        </w:rPr>
      </w:pPr>
    </w:p>
    <w:p w14:paraId="596CB087" w14:textId="39BD07F4" w:rsidR="00BD7F8F" w:rsidRDefault="00BD7F8F" w:rsidP="00273656">
      <w:pPr>
        <w:jc w:val="center"/>
        <w:rPr>
          <w:sz w:val="36"/>
          <w:szCs w:val="36"/>
        </w:rPr>
      </w:pPr>
    </w:p>
    <w:p w14:paraId="23E6FE79" w14:textId="6FBD31D5" w:rsidR="00BD7F8F" w:rsidRDefault="00BD7F8F" w:rsidP="00273656">
      <w:pPr>
        <w:jc w:val="center"/>
        <w:rPr>
          <w:sz w:val="36"/>
          <w:szCs w:val="36"/>
        </w:rPr>
      </w:pPr>
    </w:p>
    <w:p w14:paraId="482DBC54" w14:textId="1D9EB769" w:rsidR="00BD7F8F" w:rsidRDefault="00BD7F8F" w:rsidP="00273656">
      <w:pPr>
        <w:jc w:val="center"/>
        <w:rPr>
          <w:sz w:val="36"/>
          <w:szCs w:val="36"/>
        </w:rPr>
      </w:pPr>
    </w:p>
    <w:p w14:paraId="6CEF0943" w14:textId="2943528A" w:rsidR="00BD7F8F" w:rsidRDefault="00BD7F8F" w:rsidP="00273656">
      <w:pPr>
        <w:jc w:val="center"/>
        <w:rPr>
          <w:sz w:val="36"/>
          <w:szCs w:val="36"/>
        </w:rPr>
      </w:pPr>
    </w:p>
    <w:p w14:paraId="16C25413" w14:textId="38200B82" w:rsidR="00BD7F8F" w:rsidRDefault="00BD7F8F" w:rsidP="00273656">
      <w:pPr>
        <w:jc w:val="center"/>
        <w:rPr>
          <w:sz w:val="36"/>
          <w:szCs w:val="36"/>
        </w:rPr>
      </w:pPr>
    </w:p>
    <w:p w14:paraId="40665351" w14:textId="30972324" w:rsidR="00BD7F8F" w:rsidRDefault="00BD7F8F" w:rsidP="00273656">
      <w:pPr>
        <w:jc w:val="center"/>
        <w:rPr>
          <w:sz w:val="36"/>
          <w:szCs w:val="36"/>
        </w:rPr>
      </w:pPr>
    </w:p>
    <w:p w14:paraId="312BF851" w14:textId="7EE205E7" w:rsidR="00BD7F8F" w:rsidRDefault="00BD7F8F" w:rsidP="00273656">
      <w:pPr>
        <w:jc w:val="center"/>
        <w:rPr>
          <w:sz w:val="36"/>
          <w:szCs w:val="36"/>
        </w:rPr>
      </w:pPr>
    </w:p>
    <w:p w14:paraId="40095DE3" w14:textId="4263A7C1" w:rsidR="00BD7F8F" w:rsidRDefault="00BD7F8F" w:rsidP="00273656">
      <w:pPr>
        <w:jc w:val="center"/>
        <w:rPr>
          <w:sz w:val="36"/>
          <w:szCs w:val="36"/>
        </w:rPr>
      </w:pPr>
    </w:p>
    <w:p w14:paraId="04276C3C" w14:textId="776FFA75" w:rsidR="00BD7F8F" w:rsidRDefault="00BD7F8F" w:rsidP="00273656">
      <w:pPr>
        <w:jc w:val="center"/>
        <w:rPr>
          <w:sz w:val="36"/>
          <w:szCs w:val="36"/>
        </w:rPr>
      </w:pPr>
    </w:p>
    <w:p w14:paraId="1DE85158" w14:textId="748553BD" w:rsidR="00BD7F8F" w:rsidRDefault="00BD7F8F" w:rsidP="00273656">
      <w:pPr>
        <w:jc w:val="center"/>
        <w:rPr>
          <w:sz w:val="36"/>
          <w:szCs w:val="36"/>
        </w:rPr>
      </w:pPr>
    </w:p>
    <w:p w14:paraId="39EA7165" w14:textId="720D13B8" w:rsidR="00BD7F8F" w:rsidRDefault="00BD7F8F" w:rsidP="00273656">
      <w:pPr>
        <w:jc w:val="center"/>
        <w:rPr>
          <w:sz w:val="36"/>
          <w:szCs w:val="36"/>
        </w:rPr>
      </w:pPr>
    </w:p>
    <w:p w14:paraId="7ABA667D" w14:textId="5BFAB1EF" w:rsidR="00BD7F8F" w:rsidRDefault="00BD7F8F" w:rsidP="00273656">
      <w:pPr>
        <w:jc w:val="center"/>
        <w:rPr>
          <w:sz w:val="36"/>
          <w:szCs w:val="36"/>
        </w:rPr>
      </w:pPr>
    </w:p>
    <w:p w14:paraId="10F576BE" w14:textId="33D90CF9" w:rsidR="00BD7F8F" w:rsidRDefault="00BD7F8F" w:rsidP="00970C95">
      <w:pPr>
        <w:rPr>
          <w:sz w:val="36"/>
          <w:szCs w:val="36"/>
        </w:rPr>
      </w:pPr>
    </w:p>
    <w:p w14:paraId="5029D0DE" w14:textId="6F3EA98A" w:rsidR="00BD7F8F" w:rsidRDefault="00BD7F8F" w:rsidP="00970C95">
      <w:pPr>
        <w:rPr>
          <w:sz w:val="36"/>
          <w:szCs w:val="36"/>
        </w:rPr>
      </w:pPr>
    </w:p>
    <w:p w14:paraId="51FB0B9E" w14:textId="5CD862C2" w:rsidR="00BD7F8F" w:rsidRDefault="00BD7F8F" w:rsidP="00BD7F8F">
      <w:pPr>
        <w:rPr>
          <w:sz w:val="32"/>
          <w:szCs w:val="32"/>
        </w:rPr>
      </w:pPr>
      <w:r>
        <w:rPr>
          <w:sz w:val="32"/>
          <w:szCs w:val="32"/>
        </w:rPr>
        <w:lastRenderedPageBreak/>
        <w:t xml:space="preserve">Question 1: </w:t>
      </w:r>
    </w:p>
    <w:p w14:paraId="3FF520E0" w14:textId="39FB109C" w:rsidR="00BC346F" w:rsidRPr="00684FFC" w:rsidRDefault="00BD7F8F" w:rsidP="00BC346F">
      <w:pPr>
        <w:pStyle w:val="ListParagraph"/>
        <w:numPr>
          <w:ilvl w:val="1"/>
          <w:numId w:val="1"/>
        </w:numPr>
        <w:rPr>
          <w:sz w:val="28"/>
          <w:szCs w:val="28"/>
        </w:rPr>
      </w:pPr>
      <w:r w:rsidRPr="00684FFC">
        <w:rPr>
          <w:sz w:val="28"/>
          <w:szCs w:val="28"/>
        </w:rPr>
        <w:t>Responsible citizenship is a term used to refer to the responsibility that an individual has as a member of a specific society or country. One factor that contributes to the youth being hesitant</w:t>
      </w:r>
      <w:r w:rsidR="009B387D" w:rsidRPr="00684FFC">
        <w:rPr>
          <w:sz w:val="28"/>
          <w:szCs w:val="28"/>
        </w:rPr>
        <w:t xml:space="preserve"> is peer-pressure </w:t>
      </w:r>
      <w:r w:rsidR="00BC346F" w:rsidRPr="00684FFC">
        <w:rPr>
          <w:sz w:val="28"/>
          <w:szCs w:val="28"/>
        </w:rPr>
        <w:t>because they want to fit in which influences their behaviour which leads to the youth being hesitant and not being a responsible citizen. Another factor is the amount of poverty in this country, poverty leads to families not being able to afford food and so young children are taught how to steal which is a factor why they are hesitant to be responsible citizens.</w:t>
      </w:r>
    </w:p>
    <w:p w14:paraId="745186FD" w14:textId="2456961E" w:rsidR="00BD7F8F" w:rsidRDefault="00684FFC" w:rsidP="00BC346F">
      <w:pPr>
        <w:pStyle w:val="ListParagraph"/>
        <w:numPr>
          <w:ilvl w:val="1"/>
          <w:numId w:val="1"/>
        </w:numPr>
        <w:rPr>
          <w:sz w:val="28"/>
          <w:szCs w:val="28"/>
        </w:rPr>
      </w:pPr>
      <w:r w:rsidRPr="00684FFC">
        <w:rPr>
          <w:sz w:val="28"/>
          <w:szCs w:val="28"/>
        </w:rPr>
        <w:t>Human rights violation</w:t>
      </w:r>
      <w:r w:rsidR="00135B23">
        <w:rPr>
          <w:sz w:val="28"/>
          <w:szCs w:val="28"/>
        </w:rPr>
        <w:t>s</w:t>
      </w:r>
      <w:r w:rsidRPr="00684FFC">
        <w:rPr>
          <w:sz w:val="28"/>
          <w:szCs w:val="28"/>
        </w:rPr>
        <w:t xml:space="preserve"> </w:t>
      </w:r>
      <w:r w:rsidR="00135B23">
        <w:rPr>
          <w:sz w:val="28"/>
          <w:szCs w:val="28"/>
        </w:rPr>
        <w:t>are defined as the disallowance of freedom of thought and movement to which all humans legally have a right.</w:t>
      </w:r>
      <w:r w:rsidR="00BC346F" w:rsidRPr="00684FFC">
        <w:rPr>
          <w:sz w:val="28"/>
          <w:szCs w:val="28"/>
        </w:rPr>
        <w:t xml:space="preserve"> </w:t>
      </w:r>
      <w:r w:rsidR="00135B23">
        <w:rPr>
          <w:sz w:val="28"/>
          <w:szCs w:val="28"/>
        </w:rPr>
        <w:t xml:space="preserve">The high prevalence of human rights violations can cause an </w:t>
      </w:r>
      <w:r w:rsidR="00A10D8C">
        <w:rPr>
          <w:sz w:val="28"/>
          <w:szCs w:val="28"/>
        </w:rPr>
        <w:t>increase in armed conflict which breaks up a community as people will fight one another instead of coming together. Another negative impact is that a high prevalence of human rights violations</w:t>
      </w:r>
      <w:r w:rsidR="00BD7F8F" w:rsidRPr="00684FFC">
        <w:rPr>
          <w:sz w:val="28"/>
          <w:szCs w:val="28"/>
        </w:rPr>
        <w:t xml:space="preserve"> </w:t>
      </w:r>
      <w:r w:rsidR="00A10D8C">
        <w:rPr>
          <w:sz w:val="28"/>
          <w:szCs w:val="28"/>
        </w:rPr>
        <w:t xml:space="preserve">causes an economic decline which causes more theft which leads a community to be broken as they can’t trust one another. </w:t>
      </w:r>
    </w:p>
    <w:p w14:paraId="28AADFFC" w14:textId="77777777" w:rsidR="00445A8C" w:rsidRDefault="00885450" w:rsidP="00BC346F">
      <w:pPr>
        <w:pStyle w:val="ListParagraph"/>
        <w:numPr>
          <w:ilvl w:val="1"/>
          <w:numId w:val="1"/>
        </w:numPr>
        <w:rPr>
          <w:sz w:val="28"/>
          <w:szCs w:val="28"/>
        </w:rPr>
      </w:pPr>
      <w:r>
        <w:rPr>
          <w:sz w:val="28"/>
          <w:szCs w:val="28"/>
        </w:rPr>
        <w:t>The main way a lack of responsible citizenship can lead to further cases of human rights violation is the lack of accountability in South Africa since no one is held accountable and there are no repercussions and therefore think that it’s alright. A lack of responsible citizenship could lead to violence and spark hatred in a community which causes conflict and diversity among many</w:t>
      </w:r>
      <w:r w:rsidR="00445A8C">
        <w:rPr>
          <w:sz w:val="28"/>
          <w:szCs w:val="28"/>
        </w:rPr>
        <w:t xml:space="preserve"> which then leads to further cases of human rights violations. </w:t>
      </w:r>
    </w:p>
    <w:p w14:paraId="174562AA" w14:textId="77777777" w:rsidR="00445A8C" w:rsidRDefault="00445A8C" w:rsidP="00445A8C">
      <w:pPr>
        <w:rPr>
          <w:sz w:val="32"/>
          <w:szCs w:val="32"/>
        </w:rPr>
      </w:pPr>
    </w:p>
    <w:p w14:paraId="3F8479D3" w14:textId="77777777" w:rsidR="00445A8C" w:rsidRDefault="00445A8C" w:rsidP="00445A8C">
      <w:pPr>
        <w:rPr>
          <w:sz w:val="32"/>
          <w:szCs w:val="32"/>
        </w:rPr>
      </w:pPr>
    </w:p>
    <w:p w14:paraId="044790CA" w14:textId="77777777" w:rsidR="00445A8C" w:rsidRDefault="00445A8C" w:rsidP="00445A8C">
      <w:pPr>
        <w:rPr>
          <w:sz w:val="32"/>
          <w:szCs w:val="32"/>
        </w:rPr>
      </w:pPr>
    </w:p>
    <w:p w14:paraId="7D19C615" w14:textId="77777777" w:rsidR="00445A8C" w:rsidRDefault="00445A8C" w:rsidP="00445A8C">
      <w:pPr>
        <w:rPr>
          <w:sz w:val="32"/>
          <w:szCs w:val="32"/>
        </w:rPr>
      </w:pPr>
    </w:p>
    <w:p w14:paraId="4CA86A18" w14:textId="77777777" w:rsidR="00445A8C" w:rsidRDefault="00445A8C" w:rsidP="00445A8C">
      <w:pPr>
        <w:rPr>
          <w:sz w:val="32"/>
          <w:szCs w:val="32"/>
        </w:rPr>
      </w:pPr>
    </w:p>
    <w:p w14:paraId="7C850F21" w14:textId="77777777" w:rsidR="00445A8C" w:rsidRDefault="00445A8C" w:rsidP="00445A8C">
      <w:pPr>
        <w:rPr>
          <w:sz w:val="32"/>
          <w:szCs w:val="32"/>
        </w:rPr>
      </w:pPr>
    </w:p>
    <w:p w14:paraId="497BB84B" w14:textId="77777777" w:rsidR="00445A8C" w:rsidRDefault="00445A8C" w:rsidP="00445A8C">
      <w:pPr>
        <w:rPr>
          <w:sz w:val="32"/>
          <w:szCs w:val="32"/>
        </w:rPr>
      </w:pPr>
    </w:p>
    <w:p w14:paraId="6CD11AA6" w14:textId="77777777" w:rsidR="00445A8C" w:rsidRDefault="00445A8C" w:rsidP="00445A8C">
      <w:pPr>
        <w:rPr>
          <w:sz w:val="32"/>
          <w:szCs w:val="32"/>
        </w:rPr>
      </w:pPr>
    </w:p>
    <w:p w14:paraId="34125A42" w14:textId="25D80F56" w:rsidR="00445A8C" w:rsidRDefault="00445A8C" w:rsidP="00445A8C">
      <w:pPr>
        <w:rPr>
          <w:sz w:val="32"/>
          <w:szCs w:val="32"/>
        </w:rPr>
      </w:pPr>
      <w:r w:rsidRPr="00445A8C">
        <w:rPr>
          <w:sz w:val="32"/>
          <w:szCs w:val="32"/>
        </w:rPr>
        <w:lastRenderedPageBreak/>
        <w:t>Question 2</w:t>
      </w:r>
      <w:r>
        <w:rPr>
          <w:sz w:val="32"/>
          <w:szCs w:val="32"/>
        </w:rPr>
        <w:t xml:space="preserve">: Outlining the problem </w:t>
      </w:r>
    </w:p>
    <w:p w14:paraId="36546887" w14:textId="77777777" w:rsidR="009A07B3" w:rsidRDefault="00445A8C" w:rsidP="00445A8C">
      <w:pPr>
        <w:rPr>
          <w:sz w:val="28"/>
          <w:szCs w:val="28"/>
        </w:rPr>
      </w:pPr>
      <w:r>
        <w:rPr>
          <w:sz w:val="28"/>
          <w:szCs w:val="28"/>
        </w:rPr>
        <w:t xml:space="preserve">2.1 Child marriage is defined as a marriage between two children below the age of 18. </w:t>
      </w:r>
      <w:r w:rsidR="007B638E">
        <w:rPr>
          <w:sz w:val="28"/>
          <w:szCs w:val="28"/>
        </w:rPr>
        <w:t xml:space="preserve">The reason they are still prevalent since some traditions and beliefs still include child marriages as some traditions believe that marriage is nothing more than a phase of womanhood. Another reason is due to poverty since woman are viewed as a financial burden and less valuable than boys, the child marriage is a way that alleviates </w:t>
      </w:r>
      <w:r w:rsidR="009A07B3">
        <w:rPr>
          <w:sz w:val="28"/>
          <w:szCs w:val="28"/>
        </w:rPr>
        <w:t xml:space="preserve">the desperate economic conditions and to the parents, ‘’It is one less mouth to feed’’. </w:t>
      </w:r>
    </w:p>
    <w:p w14:paraId="1274144E" w14:textId="77777777" w:rsidR="009467ED" w:rsidRDefault="009A07B3" w:rsidP="00445A8C">
      <w:pPr>
        <w:rPr>
          <w:sz w:val="28"/>
          <w:szCs w:val="28"/>
        </w:rPr>
      </w:pPr>
      <w:r>
        <w:rPr>
          <w:sz w:val="28"/>
          <w:szCs w:val="28"/>
        </w:rPr>
        <w:t xml:space="preserve">2.2 </w:t>
      </w:r>
      <w:r w:rsidR="00816560">
        <w:rPr>
          <w:sz w:val="28"/>
          <w:szCs w:val="28"/>
        </w:rPr>
        <w:t xml:space="preserve">A widely held societal attitude is traditional constructs of masculinity, from childhood, violence and aggression are used to express emotions and distress, over time this aggression leads to dominance and assertive power which causes cases of sexual assault and rape. </w:t>
      </w:r>
      <w:r w:rsidR="00D85C36">
        <w:rPr>
          <w:sz w:val="28"/>
          <w:szCs w:val="28"/>
        </w:rPr>
        <w:t xml:space="preserve">Oppression is also a factor that leads to sexual violence since sexual violence is tied to inequality and the people who fall victims to It are often the ones that have less power in the world. </w:t>
      </w:r>
      <w:r w:rsidR="009467ED">
        <w:rPr>
          <w:sz w:val="28"/>
          <w:szCs w:val="28"/>
        </w:rPr>
        <w:t xml:space="preserve">Lastly, a widely held societal attitude is the way woman are portrayed in movies we watch, and even younger children watch, it teaches them the wrong things as they don’t see sexual violence and rape as something as bad as it should be. </w:t>
      </w:r>
    </w:p>
    <w:p w14:paraId="359E5D32" w14:textId="77777777" w:rsidR="00884DC3" w:rsidRDefault="009467ED" w:rsidP="00445A8C">
      <w:pPr>
        <w:rPr>
          <w:sz w:val="28"/>
          <w:szCs w:val="28"/>
        </w:rPr>
      </w:pPr>
      <w:r>
        <w:rPr>
          <w:sz w:val="28"/>
          <w:szCs w:val="28"/>
        </w:rPr>
        <w:t xml:space="preserve">2.3 Most survivors are hesitant to report what has happened to them </w:t>
      </w:r>
      <w:r w:rsidR="00D67268">
        <w:rPr>
          <w:sz w:val="28"/>
          <w:szCs w:val="28"/>
        </w:rPr>
        <w:t xml:space="preserve">as feel ashamed about what has happened to them </w:t>
      </w:r>
      <w:r w:rsidR="00580ECA">
        <w:rPr>
          <w:sz w:val="28"/>
          <w:szCs w:val="28"/>
        </w:rPr>
        <w:t xml:space="preserve">and don’t want others to know and are scared that the abuser might find out. Another reason </w:t>
      </w:r>
      <w:r w:rsidR="00704FAB">
        <w:rPr>
          <w:sz w:val="28"/>
          <w:szCs w:val="28"/>
        </w:rPr>
        <w:t xml:space="preserve">is due to financial difficulties, the partner must put up with the violence otherwise they won’t be able to afford a house or buy necessities. Lastly, there could be discriminatory attitude from law enforcement agencies which disregard </w:t>
      </w:r>
      <w:r w:rsidR="00884DC3">
        <w:rPr>
          <w:sz w:val="28"/>
          <w:szCs w:val="28"/>
        </w:rPr>
        <w:t>gender-based</w:t>
      </w:r>
      <w:r w:rsidR="00704FAB">
        <w:rPr>
          <w:sz w:val="28"/>
          <w:szCs w:val="28"/>
        </w:rPr>
        <w:t xml:space="preserve"> violence victims which causes less people to report thei</w:t>
      </w:r>
      <w:r w:rsidR="00884DC3">
        <w:rPr>
          <w:sz w:val="28"/>
          <w:szCs w:val="28"/>
        </w:rPr>
        <w:t xml:space="preserve">r abusers. </w:t>
      </w:r>
    </w:p>
    <w:p w14:paraId="133E0586" w14:textId="77777777" w:rsidR="00782828" w:rsidRDefault="00884DC3" w:rsidP="00445A8C">
      <w:pPr>
        <w:rPr>
          <w:sz w:val="28"/>
          <w:szCs w:val="28"/>
        </w:rPr>
      </w:pPr>
      <w:r>
        <w:rPr>
          <w:sz w:val="28"/>
          <w:szCs w:val="28"/>
        </w:rPr>
        <w:t xml:space="preserve">2.4 Cyber Bullying could be detrimental on </w:t>
      </w:r>
      <w:r w:rsidR="00E856B1">
        <w:rPr>
          <w:sz w:val="28"/>
          <w:szCs w:val="28"/>
        </w:rPr>
        <w:t xml:space="preserve">a </w:t>
      </w:r>
      <w:r>
        <w:rPr>
          <w:sz w:val="28"/>
          <w:szCs w:val="28"/>
        </w:rPr>
        <w:t>member of the community as they do not only get bullied at school about but also at home, they can not escape this bullying which means that they can’t take a break and are constantly reminded of their sexuality</w:t>
      </w:r>
      <w:r w:rsidR="00E856B1">
        <w:rPr>
          <w:sz w:val="28"/>
          <w:szCs w:val="28"/>
        </w:rPr>
        <w:t xml:space="preserve"> and not being accepted</w:t>
      </w:r>
      <w:r>
        <w:rPr>
          <w:sz w:val="28"/>
          <w:szCs w:val="28"/>
        </w:rPr>
        <w:t xml:space="preserve"> which could cause</w:t>
      </w:r>
      <w:r w:rsidR="00E856B1">
        <w:rPr>
          <w:sz w:val="28"/>
          <w:szCs w:val="28"/>
        </w:rPr>
        <w:t xml:space="preserve"> extreme psychological harm, the feel as If they are different to others and it makes it harder for them to fit in. Cyber bullying can also cause psychological damage to the members of the LGBTQIAS+ community as some might portray prejudice and discrimination towards these members</w:t>
      </w:r>
      <w:r w:rsidR="00782828">
        <w:rPr>
          <w:sz w:val="28"/>
          <w:szCs w:val="28"/>
        </w:rPr>
        <w:t xml:space="preserve"> which effects their sense of belonging and how they see their identity. </w:t>
      </w:r>
    </w:p>
    <w:p w14:paraId="4E7002B0" w14:textId="77777777" w:rsidR="00782828" w:rsidRDefault="00782828" w:rsidP="00445A8C">
      <w:pPr>
        <w:rPr>
          <w:sz w:val="32"/>
          <w:szCs w:val="32"/>
        </w:rPr>
      </w:pPr>
      <w:r>
        <w:rPr>
          <w:sz w:val="32"/>
          <w:szCs w:val="32"/>
        </w:rPr>
        <w:lastRenderedPageBreak/>
        <w:t>Question 3:</w:t>
      </w:r>
    </w:p>
    <w:p w14:paraId="3CB7ACB6" w14:textId="77777777" w:rsidR="00986766" w:rsidRDefault="00782828" w:rsidP="00445A8C">
      <w:pPr>
        <w:rPr>
          <w:sz w:val="28"/>
          <w:szCs w:val="28"/>
        </w:rPr>
      </w:pPr>
      <w:r>
        <w:rPr>
          <w:sz w:val="28"/>
          <w:szCs w:val="28"/>
        </w:rPr>
        <w:t>3.1 One role social media has is that it raises awareness, it educates people on various socia</w:t>
      </w:r>
      <w:r w:rsidR="0038187B">
        <w:rPr>
          <w:sz w:val="28"/>
          <w:szCs w:val="28"/>
        </w:rPr>
        <w:t xml:space="preserve">l, political, and economic activities, if there is something people don’t accept, they could start a petition and get others to sign If they also agree. Another role social media has it that it acts as proof for politicians which can also act as a reminder for politicians that have not fulfilled their promises at times of election. </w:t>
      </w:r>
      <w:r w:rsidR="00986766">
        <w:rPr>
          <w:sz w:val="28"/>
          <w:szCs w:val="28"/>
        </w:rPr>
        <w:t xml:space="preserve">Social media can also empower people in a democracy as more people will feel included and be able to have their say in what takes place. Lastly, social media can be a form of setting accountability to governments who think they are invincible and bring justice towards them. </w:t>
      </w:r>
    </w:p>
    <w:p w14:paraId="1132D190" w14:textId="09A77B16" w:rsidR="00291213" w:rsidRDefault="00986766" w:rsidP="00445A8C">
      <w:pPr>
        <w:rPr>
          <w:sz w:val="28"/>
          <w:szCs w:val="28"/>
        </w:rPr>
      </w:pPr>
      <w:r>
        <w:rPr>
          <w:sz w:val="28"/>
          <w:szCs w:val="28"/>
        </w:rPr>
        <w:t xml:space="preserve">3.2 One reason is that social media allows us to engage with first hand accounts </w:t>
      </w:r>
      <w:r w:rsidR="003F1948">
        <w:rPr>
          <w:sz w:val="28"/>
          <w:szCs w:val="28"/>
        </w:rPr>
        <w:t xml:space="preserve">of those undergoing human rights crises and hold those people accountable. Another reason why social media is the best media platform to combat human rights is that more people can see what is going on which raises awareness as well as educates more people about human rights violations. Social media also allows for </w:t>
      </w:r>
      <w:r w:rsidR="00291213">
        <w:rPr>
          <w:sz w:val="28"/>
          <w:szCs w:val="28"/>
        </w:rPr>
        <w:t>anyone</w:t>
      </w:r>
      <w:r w:rsidR="003F1948">
        <w:rPr>
          <w:sz w:val="28"/>
          <w:szCs w:val="28"/>
        </w:rPr>
        <w:t xml:space="preserve"> from anywhere in the world at any time to </w:t>
      </w:r>
      <w:r w:rsidR="00291213">
        <w:rPr>
          <w:sz w:val="28"/>
          <w:szCs w:val="28"/>
        </w:rPr>
        <w:t>encounter</w:t>
      </w:r>
      <w:r w:rsidR="003F1948">
        <w:rPr>
          <w:sz w:val="28"/>
          <w:szCs w:val="28"/>
        </w:rPr>
        <w:t xml:space="preserve"> someone who can </w:t>
      </w:r>
      <w:r w:rsidR="00291213">
        <w:rPr>
          <w:sz w:val="28"/>
          <w:szCs w:val="28"/>
        </w:rPr>
        <w:t xml:space="preserve">help these victims who are suffering psychologically or even physically, it enables people to seek the correct help. </w:t>
      </w:r>
    </w:p>
    <w:p w14:paraId="7929BCDA" w14:textId="1861344B" w:rsidR="00291213" w:rsidRDefault="00291213" w:rsidP="00445A8C">
      <w:pPr>
        <w:rPr>
          <w:sz w:val="28"/>
          <w:szCs w:val="28"/>
        </w:rPr>
      </w:pPr>
      <w:proofErr w:type="gramStart"/>
      <w:r>
        <w:rPr>
          <w:sz w:val="28"/>
          <w:szCs w:val="28"/>
        </w:rPr>
        <w:t xml:space="preserve">3.3 </w:t>
      </w:r>
      <w:r w:rsidR="004C3193">
        <w:rPr>
          <w:sz w:val="28"/>
          <w:szCs w:val="28"/>
        </w:rPr>
        <w:t xml:space="preserve"> </w:t>
      </w:r>
      <w:ins w:id="0" w:author="lynn totham">
        <w:r>
          <w:rPr>
            <w:sz w:val="28"/>
            <w:szCs w:val="28"/>
          </w:rPr>
          <w:t>3.3</w:t>
        </w:r>
        <w:proofErr w:type="gramEnd"/>
        <w:r>
          <w:rPr>
            <w:sz w:val="28"/>
            <w:szCs w:val="28"/>
          </w:rPr>
          <w:t xml:space="preserve"> </w:t>
        </w:r>
        <w:r w:rsidR="00382B62">
          <w:rPr>
            <w:sz w:val="28"/>
            <w:szCs w:val="28"/>
          </w:rPr>
          <w:t>C</w:t>
        </w:r>
        <w:r w:rsidR="00CE4ADC">
          <w:rPr>
            <w:sz w:val="28"/>
            <w:szCs w:val="28"/>
          </w:rPr>
          <w:t>a</w:t>
        </w:r>
        <w:r w:rsidR="00382B62">
          <w:rPr>
            <w:sz w:val="28"/>
            <w:szCs w:val="28"/>
          </w:rPr>
          <w:t>mpaigners</w:t>
        </w:r>
        <w:r w:rsidR="00CE4ADC">
          <w:rPr>
            <w:sz w:val="28"/>
            <w:szCs w:val="28"/>
          </w:rPr>
          <w:t xml:space="preserve"> should have a focus on promoting a campaign and not themselves, they should be participating in campaigns for the good of others and not just for publicity. Another thing campaigners should avoid is committing to a campaign that they can</w:t>
        </w:r>
        <w:r w:rsidR="00900706">
          <w:rPr>
            <w:sz w:val="28"/>
            <w:szCs w:val="28"/>
          </w:rPr>
          <w:t>’t fulfil otherwise the word will spread around social media and the campaigners who started the initiative will be held responsible.</w:t>
        </w:r>
        <w:r w:rsidR="0060461B">
          <w:rPr>
            <w:sz w:val="28"/>
            <w:szCs w:val="28"/>
          </w:rPr>
          <w:t xml:space="preserve"> Lastly, a campaigner should avoid tunnel vision, they should have a diverse campaign with multiple platforms, if your only focused on 1 thing then you miss out on the opportunity to start other campaigns. </w:t>
        </w:r>
        <w:r>
          <w:rPr>
            <w:sz w:val="28"/>
            <w:szCs w:val="28"/>
          </w:rPr>
          <w:t xml:space="preserve">3.3 </w:t>
        </w:r>
        <w:r w:rsidR="004C3193">
          <w:rPr>
            <w:sz w:val="28"/>
            <w:szCs w:val="28"/>
          </w:rPr>
          <w:t xml:space="preserve"> </w:t>
        </w:r>
      </w:ins>
    </w:p>
    <w:p w14:paraId="6B1A4D7D" w14:textId="5AEB2F9B" w:rsidR="0060461B" w:rsidRDefault="0060461B" w:rsidP="00445A8C">
      <w:pPr>
        <w:rPr>
          <w:ins w:id="1" w:author="lynn totham"/>
          <w:sz w:val="28"/>
          <w:szCs w:val="28"/>
        </w:rPr>
      </w:pPr>
      <w:ins w:id="2" w:author="lynn totham">
        <w:r>
          <w:rPr>
            <w:sz w:val="28"/>
            <w:szCs w:val="28"/>
          </w:rPr>
          <w:t xml:space="preserve">3.4 One strategy the youth could use is by using the age restriction feature already built into the computer. This would filter out any campaigns that </w:t>
        </w:r>
        <w:proofErr w:type="gramStart"/>
        <w:r>
          <w:rPr>
            <w:sz w:val="28"/>
            <w:szCs w:val="28"/>
          </w:rPr>
          <w:t>your</w:t>
        </w:r>
        <w:proofErr w:type="gramEnd"/>
        <w:r>
          <w:rPr>
            <w:sz w:val="28"/>
            <w:szCs w:val="28"/>
          </w:rPr>
          <w:t xml:space="preserve"> </w:t>
        </w:r>
        <w:proofErr w:type="spellStart"/>
        <w:r>
          <w:rPr>
            <w:sz w:val="28"/>
            <w:szCs w:val="28"/>
          </w:rPr>
          <w:t>to</w:t>
        </w:r>
        <w:proofErr w:type="spellEnd"/>
        <w:r>
          <w:rPr>
            <w:sz w:val="28"/>
            <w:szCs w:val="28"/>
          </w:rPr>
          <w:t xml:space="preserve"> young for and it prevents the youth from inappropriate content, </w:t>
        </w:r>
        <w:proofErr w:type="spellStart"/>
        <w:r>
          <w:rPr>
            <w:sz w:val="28"/>
            <w:szCs w:val="28"/>
          </w:rPr>
          <w:t>ie</w:t>
        </w:r>
        <w:proofErr w:type="spellEnd"/>
        <w:r>
          <w:rPr>
            <w:sz w:val="28"/>
            <w:szCs w:val="28"/>
          </w:rPr>
          <w:t xml:space="preserve">, a young person clicks on a campaign link but </w:t>
        </w:r>
        <w:r w:rsidR="00673E89">
          <w:rPr>
            <w:sz w:val="28"/>
            <w:szCs w:val="28"/>
          </w:rPr>
          <w:t xml:space="preserve">it’s a malicious link and redirects you to a different website, the content </w:t>
        </w:r>
        <w:proofErr w:type="spellStart"/>
        <w:r w:rsidR="00673E89">
          <w:rPr>
            <w:sz w:val="28"/>
            <w:szCs w:val="28"/>
          </w:rPr>
          <w:t>wont</w:t>
        </w:r>
        <w:proofErr w:type="spellEnd"/>
        <w:r w:rsidR="00673E89">
          <w:rPr>
            <w:sz w:val="28"/>
            <w:szCs w:val="28"/>
          </w:rPr>
          <w:t xml:space="preserve"> be displayed as the feature would recognize that the user is to young which will prevent your details from being leaked, ensuring a safer connection to campaigns. </w:t>
        </w:r>
      </w:ins>
    </w:p>
    <w:p w14:paraId="0B8E2667" w14:textId="6763EFC5" w:rsidR="00673E89" w:rsidRDefault="00673E89" w:rsidP="00445A8C">
      <w:pPr>
        <w:rPr>
          <w:ins w:id="3" w:author="lynn totham"/>
          <w:sz w:val="28"/>
          <w:szCs w:val="28"/>
        </w:rPr>
      </w:pPr>
    </w:p>
    <w:p w14:paraId="5FD5519D" w14:textId="5D855B3A" w:rsidR="00673E89" w:rsidRDefault="00673E89" w:rsidP="00445A8C">
      <w:pPr>
        <w:rPr>
          <w:ins w:id="4" w:author="lynn totham"/>
          <w:sz w:val="28"/>
          <w:szCs w:val="28"/>
        </w:rPr>
      </w:pPr>
    </w:p>
    <w:p w14:paraId="6009BB67" w14:textId="6E7F5FEF" w:rsidR="00673E89" w:rsidRDefault="00673E89" w:rsidP="00445A8C">
      <w:pPr>
        <w:rPr>
          <w:ins w:id="5" w:author="lynn totham"/>
          <w:sz w:val="32"/>
          <w:szCs w:val="32"/>
        </w:rPr>
      </w:pPr>
      <w:ins w:id="6" w:author="lynn totham">
        <w:r>
          <w:rPr>
            <w:sz w:val="32"/>
            <w:szCs w:val="32"/>
          </w:rPr>
          <w:lastRenderedPageBreak/>
          <w:t xml:space="preserve">Question 4: Community’s Responsibility </w:t>
        </w:r>
      </w:ins>
    </w:p>
    <w:p w14:paraId="55738420" w14:textId="4E86331C" w:rsidR="00B14321" w:rsidRDefault="00673E89" w:rsidP="00445A8C">
      <w:pPr>
        <w:rPr>
          <w:ins w:id="7" w:author="lynn totham"/>
          <w:sz w:val="32"/>
          <w:szCs w:val="32"/>
        </w:rPr>
      </w:pPr>
      <w:ins w:id="8" w:author="lynn totham">
        <w:r>
          <w:rPr>
            <w:sz w:val="32"/>
            <w:szCs w:val="32"/>
          </w:rPr>
          <w:t xml:space="preserve">4.1 </w:t>
        </w:r>
        <w:r w:rsidR="00466353">
          <w:rPr>
            <w:sz w:val="32"/>
            <w:szCs w:val="32"/>
          </w:rPr>
          <w:t>The purpose of the national water act of 1998 is to provide for fundamental reform of the law relating to the water sources. One reason</w:t>
        </w:r>
        <w:r w:rsidR="00B14321">
          <w:rPr>
            <w:sz w:val="32"/>
            <w:szCs w:val="32"/>
          </w:rPr>
          <w:t xml:space="preserve"> communities haven’t benefitted from it</w:t>
        </w:r>
        <w:r w:rsidR="00466353">
          <w:rPr>
            <w:sz w:val="32"/>
            <w:szCs w:val="32"/>
          </w:rPr>
          <w:t xml:space="preserve"> is </w:t>
        </w:r>
        <w:r w:rsidR="00B14321">
          <w:rPr>
            <w:sz w:val="32"/>
            <w:szCs w:val="32"/>
          </w:rPr>
          <w:t>because</w:t>
        </w:r>
        <w:r w:rsidR="00466353">
          <w:rPr>
            <w:sz w:val="32"/>
            <w:szCs w:val="32"/>
          </w:rPr>
          <w:t xml:space="preserve"> the water infrastructure has not yet reached their community.</w:t>
        </w:r>
        <w:r w:rsidR="00B14321">
          <w:rPr>
            <w:sz w:val="32"/>
            <w:szCs w:val="32"/>
          </w:rPr>
          <w:t xml:space="preserve"> Another reason is that there could be political issues. There is also corruption in the country and lastly there is poor management of this act established in 1998. </w:t>
        </w:r>
      </w:ins>
    </w:p>
    <w:p w14:paraId="29F58CD5" w14:textId="4C319BB1" w:rsidR="00A4745F" w:rsidRDefault="00B14321" w:rsidP="00445A8C">
      <w:pPr>
        <w:rPr>
          <w:ins w:id="9" w:author="lynn totham"/>
          <w:sz w:val="32"/>
          <w:szCs w:val="32"/>
        </w:rPr>
      </w:pPr>
      <w:ins w:id="10" w:author="lynn totham">
        <w:r>
          <w:rPr>
            <w:sz w:val="32"/>
            <w:szCs w:val="32"/>
          </w:rPr>
          <w:t>4.2 One reason is a lack of funds, if people can’t afford to construction of healthcare facilities, this leads too little to no access to healthcare. Secondly there are poor levels of education, this would indicate that there i</w:t>
        </w:r>
        <w:r w:rsidR="00A4745F">
          <w:rPr>
            <w:sz w:val="32"/>
            <w:szCs w:val="32"/>
          </w:rPr>
          <w:t xml:space="preserve">s no one with a qualification to become a doctor or nurse and treat patients. Lastly, there is an unskilled workforce since very little amounts of people can afford the training that they need to run these healthcare facilities. </w:t>
        </w:r>
      </w:ins>
    </w:p>
    <w:p w14:paraId="0A6F7090" w14:textId="0C1712F2" w:rsidR="00A4745F" w:rsidRDefault="00A4745F" w:rsidP="00445A8C">
      <w:pPr>
        <w:rPr>
          <w:ins w:id="11" w:author="lynn totham"/>
          <w:sz w:val="32"/>
          <w:szCs w:val="32"/>
        </w:rPr>
      </w:pPr>
      <w:ins w:id="12" w:author="lynn totham">
        <w:r>
          <w:rPr>
            <w:sz w:val="32"/>
            <w:szCs w:val="32"/>
          </w:rPr>
          <w:t>4.3 Communities have a large role in keeping the environment clean as they have a large fanbase which allows them to get the support that they need to run a project. Communities conduct beach clean ups very often which plays a big role in keeping the environment clean, but it also educates those that are participating in the projects, it also motivates people to help after they have seen people attend these projects.</w:t>
        </w:r>
        <w:r w:rsidR="000E5DC8">
          <w:rPr>
            <w:sz w:val="32"/>
            <w:szCs w:val="32"/>
          </w:rPr>
          <w:t xml:space="preserve"> Some communities also have a group chat which enables more communication to take place which allows everyone to be on the same page and to help when planning an event to see how many people can attend. </w:t>
        </w:r>
      </w:ins>
    </w:p>
    <w:p w14:paraId="0A94EAF5" w14:textId="48414135" w:rsidR="00986766" w:rsidRDefault="00291213" w:rsidP="00445A8C">
      <w:pPr>
        <w:rPr>
          <w:sz w:val="28"/>
          <w:szCs w:val="28"/>
        </w:rPr>
      </w:pPr>
      <w:r>
        <w:rPr>
          <w:sz w:val="28"/>
          <w:szCs w:val="28"/>
        </w:rPr>
        <w:t xml:space="preserve"> </w:t>
      </w:r>
      <w:r w:rsidR="003F1948">
        <w:rPr>
          <w:sz w:val="28"/>
          <w:szCs w:val="28"/>
        </w:rPr>
        <w:t xml:space="preserve"> </w:t>
      </w:r>
      <w:r w:rsidR="00986766">
        <w:rPr>
          <w:sz w:val="28"/>
          <w:szCs w:val="28"/>
        </w:rPr>
        <w:t xml:space="preserve"> </w:t>
      </w:r>
    </w:p>
    <w:p w14:paraId="217C731F" w14:textId="2B161E4B" w:rsidR="00445A8C" w:rsidRDefault="0038187B" w:rsidP="00445A8C">
      <w:pPr>
        <w:rPr>
          <w:sz w:val="28"/>
          <w:szCs w:val="28"/>
        </w:rPr>
      </w:pPr>
      <w:r>
        <w:rPr>
          <w:sz w:val="28"/>
          <w:szCs w:val="28"/>
        </w:rPr>
        <w:t xml:space="preserve"> </w:t>
      </w:r>
    </w:p>
    <w:p w14:paraId="5B1144CC" w14:textId="40893B4C" w:rsidR="00445A8C" w:rsidRDefault="00445A8C" w:rsidP="00445A8C">
      <w:pPr>
        <w:rPr>
          <w:sz w:val="28"/>
          <w:szCs w:val="28"/>
        </w:rPr>
      </w:pPr>
    </w:p>
    <w:p w14:paraId="513DF1B3" w14:textId="506E3F1C" w:rsidR="00222FB0" w:rsidRDefault="00222FB0" w:rsidP="00445A8C">
      <w:pPr>
        <w:rPr>
          <w:ins w:id="13" w:author="lynn totham"/>
          <w:sz w:val="28"/>
          <w:szCs w:val="28"/>
        </w:rPr>
      </w:pPr>
    </w:p>
    <w:p w14:paraId="30780245" w14:textId="06FBD687" w:rsidR="00222FB0" w:rsidRDefault="00222FB0" w:rsidP="00445A8C">
      <w:pPr>
        <w:rPr>
          <w:ins w:id="14" w:author="lynn totham"/>
          <w:sz w:val="28"/>
          <w:szCs w:val="28"/>
        </w:rPr>
      </w:pPr>
    </w:p>
    <w:p w14:paraId="44C0DAFB" w14:textId="3971CBF7" w:rsidR="00222FB0" w:rsidRPr="008E30A0" w:rsidRDefault="00222FB0" w:rsidP="00445A8C">
      <w:pPr>
        <w:rPr>
          <w:ins w:id="15" w:author="lynn totham"/>
          <w:color w:val="000000" w:themeColor="text1"/>
          <w:sz w:val="28"/>
          <w:szCs w:val="28"/>
        </w:rPr>
      </w:pPr>
      <w:ins w:id="16" w:author="lynn totham">
        <w:r w:rsidRPr="008E30A0">
          <w:rPr>
            <w:color w:val="000000" w:themeColor="text1"/>
            <w:sz w:val="28"/>
            <w:szCs w:val="28"/>
          </w:rPr>
          <w:lastRenderedPageBreak/>
          <w:t xml:space="preserve">Question 5: Conclusion </w:t>
        </w:r>
      </w:ins>
    </w:p>
    <w:p w14:paraId="7C4CE5C7" w14:textId="4C4C2527" w:rsidR="00C67142" w:rsidRPr="008E30A0" w:rsidRDefault="00222FB0" w:rsidP="00445A8C">
      <w:pPr>
        <w:rPr>
          <w:ins w:id="17" w:author="lynn totham"/>
          <w:color w:val="000000" w:themeColor="text1"/>
          <w:sz w:val="28"/>
          <w:szCs w:val="28"/>
        </w:rPr>
      </w:pPr>
      <w:ins w:id="18" w:author="lynn totham">
        <w:r w:rsidRPr="008E30A0">
          <w:rPr>
            <w:color w:val="000000" w:themeColor="text1"/>
            <w:sz w:val="28"/>
            <w:szCs w:val="28"/>
          </w:rPr>
          <w:t xml:space="preserve">5.1 </w:t>
        </w:r>
        <w:r w:rsidR="00C67142" w:rsidRPr="008E30A0">
          <w:rPr>
            <w:color w:val="000000" w:themeColor="text1"/>
            <w:sz w:val="28"/>
            <w:szCs w:val="28"/>
          </w:rPr>
          <w:t>One suggestion on how to cyber campaigns can overcome public apathy is by holding virtual meetings, this allows people to connect to one another more and your also able to see who oversees the project, instead of hearing about it through an email sent from the campaign. Another suggestion is</w:t>
        </w:r>
        <w:r w:rsidR="00C046F5" w:rsidRPr="008E30A0">
          <w:rPr>
            <w:color w:val="000000" w:themeColor="text1"/>
            <w:sz w:val="28"/>
            <w:szCs w:val="28"/>
          </w:rPr>
          <w:t xml:space="preserve"> removing bots from the community, bots are fake accounts used to advertise other campaigns or products to people by advertising their brand on someone else's platform. This ensures that the community is full of real people who won’t be flooded with messages from third party bots. </w:t>
        </w:r>
      </w:ins>
    </w:p>
    <w:p w14:paraId="574242FC" w14:textId="345F9201" w:rsidR="00C046F5" w:rsidRPr="008E30A0" w:rsidRDefault="00C046F5" w:rsidP="00445A8C">
      <w:pPr>
        <w:rPr>
          <w:ins w:id="19" w:author="lynn totham"/>
          <w:color w:val="000000" w:themeColor="text1"/>
          <w:sz w:val="28"/>
          <w:szCs w:val="28"/>
        </w:rPr>
      </w:pPr>
    </w:p>
    <w:p w14:paraId="51710628" w14:textId="7FC436BD" w:rsidR="00C046F5" w:rsidRPr="008E30A0" w:rsidRDefault="00C046F5" w:rsidP="00445A8C">
      <w:pPr>
        <w:rPr>
          <w:ins w:id="20" w:author="lynn totham"/>
          <w:color w:val="000000" w:themeColor="text1"/>
          <w:sz w:val="28"/>
          <w:szCs w:val="28"/>
        </w:rPr>
      </w:pPr>
      <w:ins w:id="21" w:author="lynn totham">
        <w:r w:rsidRPr="008E30A0">
          <w:rPr>
            <w:color w:val="000000" w:themeColor="text1"/>
            <w:sz w:val="28"/>
            <w:szCs w:val="28"/>
          </w:rPr>
          <w:t xml:space="preserve">5.2 The youth could use their social media platforms to advertise ways to become a more responsible citizen, advertising on social media allows for more people to view the advertisement which helps to reach a lot of people. </w:t>
        </w:r>
        <w:r w:rsidR="00D273CC" w:rsidRPr="008E30A0">
          <w:rPr>
            <w:color w:val="000000" w:themeColor="text1"/>
            <w:sz w:val="28"/>
            <w:szCs w:val="28"/>
          </w:rPr>
          <w:t xml:space="preserve">Your peers are also able to send that advertisement to other peers and more people can encounter the advertisement. Another way the youth could use social media to encourage peers is by joining a campaign and becoming an ambassador for that campaign, they could use social media to promote the campaign which encourages others to join. Social media is a place where millions of people can communicate, the easiest way to spread the word is by using social media. </w:t>
        </w:r>
      </w:ins>
    </w:p>
    <w:p w14:paraId="44E19933" w14:textId="29504A72" w:rsidR="00E82A7A" w:rsidRPr="008E30A0" w:rsidRDefault="00D273CC" w:rsidP="00445A8C">
      <w:pPr>
        <w:rPr>
          <w:ins w:id="22" w:author="lynn totham"/>
          <w:color w:val="000000" w:themeColor="text1"/>
          <w:sz w:val="28"/>
          <w:szCs w:val="28"/>
        </w:rPr>
      </w:pPr>
      <w:ins w:id="23" w:author="lynn totham">
        <w:r w:rsidRPr="008E30A0">
          <w:rPr>
            <w:color w:val="000000" w:themeColor="text1"/>
            <w:sz w:val="28"/>
            <w:szCs w:val="28"/>
          </w:rPr>
          <w:t xml:space="preserve">5.3 </w:t>
        </w:r>
        <w:r w:rsidR="008A697F" w:rsidRPr="008E30A0">
          <w:rPr>
            <w:color w:val="000000" w:themeColor="text1"/>
            <w:sz w:val="28"/>
            <w:szCs w:val="28"/>
          </w:rPr>
          <w:t xml:space="preserve">A recommendation for community members to uphold environmental rules is that they could host fundraisers which raises awareness while doing fun activities and small games which allows others to learn more about the project and how to uphold the environmental rules. Another recommendation is </w:t>
        </w:r>
        <w:r w:rsidR="00E82A7A" w:rsidRPr="008E30A0">
          <w:rPr>
            <w:color w:val="000000" w:themeColor="text1"/>
            <w:sz w:val="28"/>
            <w:szCs w:val="28"/>
          </w:rPr>
          <w:t>educating</w:t>
        </w:r>
        <w:r w:rsidR="008A697F" w:rsidRPr="008E30A0">
          <w:rPr>
            <w:color w:val="000000" w:themeColor="text1"/>
            <w:sz w:val="28"/>
            <w:szCs w:val="28"/>
          </w:rPr>
          <w:t xml:space="preserve"> the youth, if they learn from a young age then they are likely to </w:t>
        </w:r>
        <w:r w:rsidR="00E82A7A" w:rsidRPr="008E30A0">
          <w:rPr>
            <w:color w:val="000000" w:themeColor="text1"/>
            <w:sz w:val="28"/>
            <w:szCs w:val="28"/>
          </w:rPr>
          <w:t xml:space="preserve">follow those rules as they have known about them for a long time. Lastly, community members could create a group chat which allows them to send updates to one another if there </w:t>
        </w:r>
        <w:r w:rsidR="00450327" w:rsidRPr="008E30A0">
          <w:rPr>
            <w:color w:val="000000" w:themeColor="text1"/>
            <w:sz w:val="28"/>
            <w:szCs w:val="28"/>
          </w:rPr>
          <w:t>is</w:t>
        </w:r>
        <w:r w:rsidR="00E82A7A" w:rsidRPr="008E30A0">
          <w:rPr>
            <w:color w:val="000000" w:themeColor="text1"/>
            <w:sz w:val="28"/>
            <w:szCs w:val="28"/>
          </w:rPr>
          <w:t xml:space="preserve"> breaking the rules instead of upholding them, this allows the community to confront the person and eliminate the risk of this person breaking the rules on environmental health. </w:t>
        </w:r>
      </w:ins>
    </w:p>
    <w:p w14:paraId="46F4E7B5" w14:textId="77777777" w:rsidR="00E82A7A" w:rsidRDefault="00E82A7A" w:rsidP="00445A8C">
      <w:pPr>
        <w:rPr>
          <w:ins w:id="24" w:author="lynn totham"/>
          <w:sz w:val="28"/>
          <w:szCs w:val="28"/>
        </w:rPr>
      </w:pPr>
    </w:p>
    <w:p w14:paraId="45E94797" w14:textId="77777777" w:rsidR="00E82A7A" w:rsidRDefault="00E82A7A" w:rsidP="00445A8C">
      <w:pPr>
        <w:rPr>
          <w:ins w:id="25" w:author="lynn totham"/>
          <w:sz w:val="28"/>
          <w:szCs w:val="28"/>
        </w:rPr>
      </w:pPr>
    </w:p>
    <w:p w14:paraId="749C34A1" w14:textId="77777777" w:rsidR="00E82A7A" w:rsidRDefault="00E82A7A" w:rsidP="00445A8C">
      <w:pPr>
        <w:rPr>
          <w:ins w:id="26" w:author="lynn totham"/>
          <w:sz w:val="28"/>
          <w:szCs w:val="28"/>
        </w:rPr>
      </w:pPr>
    </w:p>
    <w:p w14:paraId="25A3C08A" w14:textId="77777777" w:rsidR="00E82A7A" w:rsidRDefault="00E82A7A" w:rsidP="00445A8C">
      <w:pPr>
        <w:rPr>
          <w:ins w:id="27" w:author="lynn totham"/>
          <w:sz w:val="28"/>
          <w:szCs w:val="28"/>
        </w:rPr>
      </w:pPr>
    </w:p>
    <w:p w14:paraId="2574F3A3" w14:textId="0C367AAE" w:rsidR="00D273CC" w:rsidRDefault="00E82A7A" w:rsidP="00445A8C">
      <w:pPr>
        <w:rPr>
          <w:sz w:val="32"/>
          <w:szCs w:val="32"/>
        </w:rPr>
      </w:pPr>
      <w:ins w:id="28" w:author="lynn totham">
        <w:r w:rsidRPr="00970C95">
          <w:rPr>
            <w:sz w:val="32"/>
            <w:szCs w:val="32"/>
          </w:rPr>
          <w:lastRenderedPageBreak/>
          <w:t xml:space="preserve"> </w:t>
        </w:r>
      </w:ins>
      <w:r w:rsidR="00970C95" w:rsidRPr="00970C95">
        <w:rPr>
          <w:sz w:val="32"/>
          <w:szCs w:val="32"/>
        </w:rPr>
        <w:t>Question 6: Bibliography</w:t>
      </w:r>
    </w:p>
    <w:p w14:paraId="210D2DE5" w14:textId="11A66503" w:rsidR="00970C95" w:rsidRDefault="00970C95" w:rsidP="00445A8C">
      <w:pPr>
        <w:rPr>
          <w:sz w:val="32"/>
          <w:szCs w:val="32"/>
        </w:rPr>
      </w:pPr>
    </w:p>
    <w:p w14:paraId="68A588DC" w14:textId="77777777" w:rsidR="00970C95" w:rsidRPr="005D12C0" w:rsidRDefault="00970C95" w:rsidP="00970C95">
      <w:pPr>
        <w:pStyle w:val="NormalWeb"/>
        <w:spacing w:before="0" w:beforeAutospacing="0" w:after="0" w:afterAutospacing="0" w:line="360" w:lineRule="atLeast"/>
        <w:rPr>
          <w:rFonts w:ascii="Calibri" w:hAnsi="Calibri" w:cs="Calibri"/>
          <w:color w:val="000000"/>
        </w:rPr>
      </w:pPr>
      <w:r w:rsidRPr="005D12C0">
        <w:rPr>
          <w:rFonts w:ascii="Calibri" w:hAnsi="Calibri" w:cs="Calibri"/>
          <w:color w:val="000000"/>
        </w:rPr>
        <w:t>www.lindsaytsang.com. (2018). </w:t>
      </w:r>
      <w:r w:rsidRPr="005D12C0">
        <w:rPr>
          <w:rFonts w:ascii="Calibri" w:hAnsi="Calibri" w:cs="Calibri"/>
          <w:i/>
          <w:iCs/>
          <w:color w:val="000000"/>
        </w:rPr>
        <w:t>How Cyberbullying Affects Mental Health</w:t>
      </w:r>
      <w:r w:rsidRPr="005D12C0">
        <w:rPr>
          <w:rFonts w:ascii="Calibri" w:hAnsi="Calibri" w:cs="Calibri"/>
          <w:color w:val="000000"/>
        </w:rPr>
        <w:t>. [online] Available at: https://www.lindsaytsang.com/how-cyberbullying-affects-mental-health#:~:text=%20How%20Cyberbullying%20Affects%20Mental%20Health%20%201.</w:t>
      </w:r>
    </w:p>
    <w:p w14:paraId="7B1DF729" w14:textId="3C12022E" w:rsidR="005D12C0" w:rsidRDefault="00970C95" w:rsidP="005D12C0">
      <w:pPr>
        <w:pStyle w:val="NormalWeb"/>
        <w:rPr>
          <w:rFonts w:ascii="Calibri" w:hAnsi="Calibri" w:cs="Calibri"/>
          <w:color w:val="000000"/>
        </w:rPr>
      </w:pPr>
      <w:r w:rsidRPr="005D12C0">
        <w:rPr>
          <w:rFonts w:ascii="Calibri" w:hAnsi="Calibri" w:cs="Calibri"/>
          <w:color w:val="000000"/>
        </w:rPr>
        <w:t>‌</w:t>
      </w:r>
      <w:r w:rsidR="005D12C0" w:rsidRPr="005D12C0">
        <w:rPr>
          <w:rFonts w:ascii="Calibri" w:hAnsi="Calibri" w:cs="Calibri"/>
          <w:color w:val="000000"/>
        </w:rPr>
        <w:t>Charles Koch Foundation. (2021). </w:t>
      </w:r>
      <w:r w:rsidR="005D12C0" w:rsidRPr="005D12C0">
        <w:rPr>
          <w:rFonts w:ascii="Calibri" w:hAnsi="Calibri" w:cs="Calibri"/>
          <w:i/>
          <w:iCs/>
          <w:color w:val="000000"/>
        </w:rPr>
        <w:t>How does social media impact democracy?</w:t>
      </w:r>
      <w:r w:rsidR="005D12C0" w:rsidRPr="005D12C0">
        <w:rPr>
          <w:rFonts w:ascii="Calibri" w:hAnsi="Calibri" w:cs="Calibri"/>
          <w:color w:val="000000"/>
        </w:rPr>
        <w:t xml:space="preserve"> [online] Available at: </w:t>
      </w:r>
      <w:hyperlink r:id="rId5" w:history="1">
        <w:r w:rsidR="005D12C0" w:rsidRPr="00243BD8">
          <w:rPr>
            <w:rStyle w:val="Hyperlink"/>
            <w:rFonts w:ascii="Calibri" w:hAnsi="Calibri" w:cs="Calibri"/>
          </w:rPr>
          <w:t>https://charleskochfoundation.org/stories/how-does-social-media-impact-democracy/#:~:text=Tucker%3A%20Social%20media%20itself%20is%20neither%20inherently%20good</w:t>
        </w:r>
      </w:hyperlink>
      <w:r w:rsidR="005D12C0" w:rsidRPr="005D12C0">
        <w:rPr>
          <w:rFonts w:ascii="Calibri" w:hAnsi="Calibri" w:cs="Calibri"/>
          <w:color w:val="000000"/>
        </w:rPr>
        <w:t>.</w:t>
      </w:r>
    </w:p>
    <w:p w14:paraId="1F7C5535" w14:textId="321B18E9" w:rsidR="005D12C0" w:rsidRDefault="005D12C0" w:rsidP="005D12C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Socratic.org. (n.d.). </w:t>
      </w:r>
      <w:r>
        <w:rPr>
          <w:rFonts w:ascii="Calibri" w:hAnsi="Calibri" w:cs="Calibri"/>
          <w:i/>
          <w:iCs/>
          <w:color w:val="000000"/>
          <w:sz w:val="27"/>
          <w:szCs w:val="27"/>
        </w:rPr>
        <w:t>What is responsible citizenship? | Socratic</w:t>
      </w:r>
      <w:r>
        <w:rPr>
          <w:rFonts w:ascii="Calibri" w:hAnsi="Calibri" w:cs="Calibri"/>
          <w:color w:val="000000"/>
          <w:sz w:val="27"/>
          <w:szCs w:val="27"/>
        </w:rPr>
        <w:t xml:space="preserve">. [online] Available at: </w:t>
      </w:r>
      <w:hyperlink r:id="rId6" w:history="1">
        <w:r w:rsidRPr="00243BD8">
          <w:rPr>
            <w:rStyle w:val="Hyperlink"/>
            <w:rFonts w:ascii="Calibri" w:hAnsi="Calibri" w:cs="Calibri"/>
            <w:sz w:val="27"/>
            <w:szCs w:val="27"/>
          </w:rPr>
          <w:t>https://socratic.org/questions/what-is-responsible-citizenship</w:t>
        </w:r>
      </w:hyperlink>
      <w:r>
        <w:rPr>
          <w:rFonts w:ascii="Calibri" w:hAnsi="Calibri" w:cs="Calibri"/>
          <w:color w:val="000000"/>
          <w:sz w:val="27"/>
          <w:szCs w:val="27"/>
        </w:rPr>
        <w:t>.</w:t>
      </w:r>
    </w:p>
    <w:p w14:paraId="5497742A" w14:textId="77777777" w:rsidR="005D12C0" w:rsidRDefault="005D12C0" w:rsidP="005D12C0">
      <w:pPr>
        <w:pStyle w:val="NormalWeb"/>
        <w:spacing w:before="0" w:beforeAutospacing="0" w:after="0" w:afterAutospacing="0" w:line="360" w:lineRule="atLeast"/>
        <w:rPr>
          <w:rFonts w:ascii="Calibri" w:hAnsi="Calibri" w:cs="Calibri"/>
          <w:color w:val="000000"/>
          <w:sz w:val="27"/>
          <w:szCs w:val="27"/>
        </w:rPr>
      </w:pPr>
    </w:p>
    <w:p w14:paraId="3F8CF738" w14:textId="77777777" w:rsidR="005D12C0" w:rsidRDefault="005D12C0" w:rsidP="005D12C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www.123helpme.com. (n.d.). </w:t>
      </w:r>
      <w:r>
        <w:rPr>
          <w:rFonts w:ascii="Calibri" w:hAnsi="Calibri" w:cs="Calibri"/>
          <w:i/>
          <w:iCs/>
          <w:color w:val="000000"/>
          <w:sz w:val="27"/>
          <w:szCs w:val="27"/>
        </w:rPr>
        <w:t>What Is Responsible Citizenship? - 808 Words | 123 Help Me</w:t>
      </w:r>
      <w:r>
        <w:rPr>
          <w:rFonts w:ascii="Calibri" w:hAnsi="Calibri" w:cs="Calibri"/>
          <w:color w:val="000000"/>
          <w:sz w:val="27"/>
          <w:szCs w:val="27"/>
        </w:rPr>
        <w:t>. [online] Available at: https://www.123helpme.com/essay/What-Is-Responsible-Citizenship-776692.</w:t>
      </w:r>
    </w:p>
    <w:p w14:paraId="17FBAD1E" w14:textId="3450A44E" w:rsidR="005D12C0" w:rsidRDefault="005D12C0" w:rsidP="005D12C0">
      <w:pPr>
        <w:pStyle w:val="NormalWeb"/>
        <w:rPr>
          <w:rFonts w:ascii="Calibri" w:hAnsi="Calibri" w:cs="Calibri"/>
          <w:color w:val="000000"/>
          <w:sz w:val="27"/>
          <w:szCs w:val="27"/>
        </w:rPr>
      </w:pPr>
      <w:r>
        <w:rPr>
          <w:rFonts w:ascii="Calibri" w:hAnsi="Calibri" w:cs="Calibri"/>
          <w:color w:val="000000"/>
          <w:sz w:val="27"/>
          <w:szCs w:val="27"/>
        </w:rPr>
        <w:t>‌www.gov.za. (n.d.). </w:t>
      </w:r>
      <w:r>
        <w:rPr>
          <w:rFonts w:ascii="Calibri" w:hAnsi="Calibri" w:cs="Calibri"/>
          <w:i/>
          <w:iCs/>
          <w:color w:val="000000"/>
          <w:sz w:val="27"/>
          <w:szCs w:val="27"/>
        </w:rPr>
        <w:t>National Water Act 36 of 1998 | South African Government</w:t>
      </w:r>
      <w:r>
        <w:rPr>
          <w:rFonts w:ascii="Calibri" w:hAnsi="Calibri" w:cs="Calibri"/>
          <w:color w:val="000000"/>
          <w:sz w:val="27"/>
          <w:szCs w:val="27"/>
        </w:rPr>
        <w:t>. [online] Available at: https://www.gov.za/documents/national-water-act#:~:text=The%20National%20Water%20Act%2036%20of%201998%20intends%3A.</w:t>
      </w:r>
    </w:p>
    <w:p w14:paraId="2D2D0ADA" w14:textId="77777777" w:rsidR="005D12C0" w:rsidRDefault="005D12C0" w:rsidP="005D12C0">
      <w:pPr>
        <w:pStyle w:val="NormalWeb"/>
        <w:rPr>
          <w:rFonts w:ascii="Calibri" w:hAnsi="Calibri" w:cs="Calibri"/>
          <w:color w:val="000000"/>
          <w:sz w:val="27"/>
          <w:szCs w:val="27"/>
        </w:rPr>
      </w:pPr>
      <w:r>
        <w:rPr>
          <w:rFonts w:ascii="Calibri" w:hAnsi="Calibri" w:cs="Calibri"/>
          <w:color w:val="000000"/>
          <w:sz w:val="27"/>
          <w:szCs w:val="27"/>
        </w:rPr>
        <w:t>‌</w:t>
      </w:r>
    </w:p>
    <w:p w14:paraId="2387E223" w14:textId="77777777" w:rsidR="005D12C0" w:rsidRDefault="005D12C0" w:rsidP="005D12C0">
      <w:pPr>
        <w:pStyle w:val="NormalWeb"/>
        <w:spacing w:before="0" w:beforeAutospacing="0" w:after="0" w:afterAutospacing="0" w:line="360" w:lineRule="atLeast"/>
        <w:rPr>
          <w:rFonts w:ascii="Calibri" w:hAnsi="Calibri" w:cs="Calibri"/>
          <w:color w:val="000000"/>
          <w:sz w:val="27"/>
          <w:szCs w:val="27"/>
        </w:rPr>
      </w:pPr>
    </w:p>
    <w:p w14:paraId="7FDD8714" w14:textId="77777777" w:rsidR="005D12C0" w:rsidRDefault="005D12C0" w:rsidP="005D12C0">
      <w:pPr>
        <w:pStyle w:val="NormalWeb"/>
        <w:rPr>
          <w:rFonts w:ascii="Calibri" w:hAnsi="Calibri" w:cs="Calibri"/>
          <w:color w:val="000000"/>
          <w:sz w:val="27"/>
          <w:szCs w:val="27"/>
        </w:rPr>
      </w:pPr>
      <w:r>
        <w:rPr>
          <w:rFonts w:ascii="Calibri" w:hAnsi="Calibri" w:cs="Calibri"/>
          <w:color w:val="000000"/>
          <w:sz w:val="27"/>
          <w:szCs w:val="27"/>
        </w:rPr>
        <w:t>‌</w:t>
      </w:r>
    </w:p>
    <w:p w14:paraId="12169401" w14:textId="77777777" w:rsidR="005D12C0" w:rsidRPr="005D12C0" w:rsidRDefault="005D12C0" w:rsidP="005D12C0">
      <w:pPr>
        <w:pStyle w:val="NormalWeb"/>
        <w:rPr>
          <w:rFonts w:ascii="Calibri" w:hAnsi="Calibri" w:cs="Calibri"/>
          <w:color w:val="000000"/>
        </w:rPr>
      </w:pPr>
    </w:p>
    <w:p w14:paraId="479FD0A9" w14:textId="77777777" w:rsidR="005D12C0" w:rsidRDefault="005D12C0" w:rsidP="005D12C0">
      <w:pPr>
        <w:pStyle w:val="NormalWeb"/>
        <w:rPr>
          <w:rFonts w:ascii="Calibri" w:hAnsi="Calibri" w:cs="Calibri"/>
          <w:color w:val="000000"/>
          <w:sz w:val="27"/>
          <w:szCs w:val="27"/>
        </w:rPr>
      </w:pPr>
      <w:r>
        <w:rPr>
          <w:rFonts w:ascii="Calibri" w:hAnsi="Calibri" w:cs="Calibri"/>
          <w:color w:val="000000"/>
          <w:sz w:val="27"/>
          <w:szCs w:val="27"/>
        </w:rPr>
        <w:t>‌</w:t>
      </w:r>
    </w:p>
    <w:p w14:paraId="377DEE1F" w14:textId="7524E06B" w:rsidR="00970C95" w:rsidRDefault="00970C95" w:rsidP="00445A8C">
      <w:pPr>
        <w:rPr>
          <w:sz w:val="32"/>
          <w:szCs w:val="32"/>
        </w:rPr>
      </w:pPr>
    </w:p>
    <w:p w14:paraId="22C25BD0" w14:textId="1549069E" w:rsidR="00970C95" w:rsidRDefault="00970C95" w:rsidP="00445A8C">
      <w:pPr>
        <w:rPr>
          <w:sz w:val="32"/>
          <w:szCs w:val="32"/>
        </w:rPr>
      </w:pPr>
    </w:p>
    <w:p w14:paraId="2D8F9CE3" w14:textId="798280DC" w:rsidR="00970C95" w:rsidRDefault="00970C95" w:rsidP="00445A8C">
      <w:pPr>
        <w:rPr>
          <w:sz w:val="32"/>
          <w:szCs w:val="32"/>
        </w:rPr>
      </w:pPr>
    </w:p>
    <w:p w14:paraId="1E96744E" w14:textId="77777777" w:rsidR="00970C95" w:rsidRPr="00970C95" w:rsidRDefault="00970C95" w:rsidP="00445A8C">
      <w:pPr>
        <w:rPr>
          <w:sz w:val="32"/>
          <w:szCs w:val="32"/>
        </w:rPr>
      </w:pPr>
    </w:p>
    <w:p w14:paraId="52FE98BD" w14:textId="77777777" w:rsidR="00970C95" w:rsidRDefault="00970C95" w:rsidP="00445A8C">
      <w:pPr>
        <w:rPr>
          <w:ins w:id="29" w:author="lynn totham"/>
          <w:sz w:val="28"/>
          <w:szCs w:val="28"/>
        </w:rPr>
      </w:pPr>
    </w:p>
    <w:p w14:paraId="4C3EC4B8" w14:textId="77777777" w:rsidR="00C046F5" w:rsidRDefault="00C046F5" w:rsidP="00445A8C">
      <w:pPr>
        <w:rPr>
          <w:ins w:id="30" w:author="lynn totham"/>
          <w:sz w:val="28"/>
          <w:szCs w:val="28"/>
        </w:rPr>
      </w:pPr>
    </w:p>
    <w:p w14:paraId="6BB4AFBE" w14:textId="0DC703C3" w:rsidR="00445A8C" w:rsidRDefault="00445A8C" w:rsidP="00445A8C">
      <w:pPr>
        <w:rPr>
          <w:sz w:val="28"/>
          <w:szCs w:val="28"/>
        </w:rPr>
      </w:pPr>
    </w:p>
    <w:p w14:paraId="26E80D82" w14:textId="2F5AFA83" w:rsidR="00445A8C" w:rsidRDefault="00445A8C" w:rsidP="00445A8C">
      <w:pPr>
        <w:rPr>
          <w:sz w:val="28"/>
          <w:szCs w:val="28"/>
        </w:rPr>
      </w:pPr>
    </w:p>
    <w:p w14:paraId="5049359A" w14:textId="239A2FC3" w:rsidR="00445A8C" w:rsidRDefault="00445A8C" w:rsidP="00445A8C">
      <w:pPr>
        <w:rPr>
          <w:sz w:val="28"/>
          <w:szCs w:val="28"/>
        </w:rPr>
      </w:pPr>
    </w:p>
    <w:p w14:paraId="6D270502" w14:textId="77777777" w:rsidR="00445A8C" w:rsidRPr="00445A8C" w:rsidRDefault="00445A8C" w:rsidP="00445A8C">
      <w:pPr>
        <w:rPr>
          <w:sz w:val="28"/>
          <w:szCs w:val="28"/>
        </w:rPr>
      </w:pPr>
    </w:p>
    <w:p w14:paraId="4E129EA9" w14:textId="3B5D8765" w:rsidR="00BD7F8F" w:rsidRDefault="00BD7F8F" w:rsidP="00273656">
      <w:pPr>
        <w:jc w:val="center"/>
        <w:rPr>
          <w:sz w:val="36"/>
          <w:szCs w:val="36"/>
        </w:rPr>
      </w:pPr>
    </w:p>
    <w:p w14:paraId="0E200AE8" w14:textId="7E4F1841" w:rsidR="00BD7F8F" w:rsidRDefault="00BD7F8F" w:rsidP="00273656">
      <w:pPr>
        <w:jc w:val="center"/>
        <w:rPr>
          <w:sz w:val="36"/>
          <w:szCs w:val="36"/>
        </w:rPr>
      </w:pPr>
    </w:p>
    <w:p w14:paraId="3B627BBC" w14:textId="14ED1323" w:rsidR="00BD7F8F" w:rsidRDefault="00BD7F8F" w:rsidP="00273656">
      <w:pPr>
        <w:jc w:val="center"/>
        <w:rPr>
          <w:sz w:val="36"/>
          <w:szCs w:val="36"/>
        </w:rPr>
      </w:pPr>
    </w:p>
    <w:p w14:paraId="2ACDC814" w14:textId="77777777" w:rsidR="00BD7F8F" w:rsidRPr="00273656" w:rsidRDefault="00BD7F8F" w:rsidP="00273656">
      <w:pPr>
        <w:jc w:val="center"/>
        <w:rPr>
          <w:sz w:val="36"/>
          <w:szCs w:val="36"/>
        </w:rPr>
      </w:pPr>
    </w:p>
    <w:sectPr w:rsidR="00BD7F8F" w:rsidRPr="00273656" w:rsidSect="007F7B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8280E"/>
    <w:multiLevelType w:val="multilevel"/>
    <w:tmpl w:val="90D82E5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627141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totham">
    <w15:presenceInfo w15:providerId="Windows Live" w15:userId="eabe280f01caf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56"/>
    <w:rsid w:val="000418A6"/>
    <w:rsid w:val="000E5DC8"/>
    <w:rsid w:val="00135B23"/>
    <w:rsid w:val="00185EF4"/>
    <w:rsid w:val="002156F4"/>
    <w:rsid w:val="00222FB0"/>
    <w:rsid w:val="002568EE"/>
    <w:rsid w:val="00273656"/>
    <w:rsid w:val="002869BE"/>
    <w:rsid w:val="00291213"/>
    <w:rsid w:val="0038187B"/>
    <w:rsid w:val="00382B62"/>
    <w:rsid w:val="003F1948"/>
    <w:rsid w:val="00445A8C"/>
    <w:rsid w:val="00450327"/>
    <w:rsid w:val="00466353"/>
    <w:rsid w:val="00493BE3"/>
    <w:rsid w:val="004C3193"/>
    <w:rsid w:val="00580ECA"/>
    <w:rsid w:val="005D12C0"/>
    <w:rsid w:val="0060461B"/>
    <w:rsid w:val="00673E89"/>
    <w:rsid w:val="00684FFC"/>
    <w:rsid w:val="00704FAB"/>
    <w:rsid w:val="00726B47"/>
    <w:rsid w:val="00782828"/>
    <w:rsid w:val="007B638E"/>
    <w:rsid w:val="007F7BA6"/>
    <w:rsid w:val="00816560"/>
    <w:rsid w:val="00884DC3"/>
    <w:rsid w:val="00885450"/>
    <w:rsid w:val="008A697F"/>
    <w:rsid w:val="008E30A0"/>
    <w:rsid w:val="00900706"/>
    <w:rsid w:val="009467ED"/>
    <w:rsid w:val="00970C95"/>
    <w:rsid w:val="00986766"/>
    <w:rsid w:val="009A07B3"/>
    <w:rsid w:val="009B387D"/>
    <w:rsid w:val="00A10D8C"/>
    <w:rsid w:val="00A4745F"/>
    <w:rsid w:val="00B14321"/>
    <w:rsid w:val="00BC346F"/>
    <w:rsid w:val="00BD7F8F"/>
    <w:rsid w:val="00C046F5"/>
    <w:rsid w:val="00C67142"/>
    <w:rsid w:val="00CE4ADC"/>
    <w:rsid w:val="00D273CC"/>
    <w:rsid w:val="00D67268"/>
    <w:rsid w:val="00D85C36"/>
    <w:rsid w:val="00E82A7A"/>
    <w:rsid w:val="00E856B1"/>
    <w:rsid w:val="00F948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E340"/>
  <w15:chartTrackingRefBased/>
  <w15:docId w15:val="{8988B8AC-9ABA-4752-BAA0-AF843049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46F"/>
    <w:pPr>
      <w:ind w:left="720"/>
      <w:contextualSpacing/>
    </w:pPr>
  </w:style>
  <w:style w:type="character" w:customStyle="1" w:styleId="Heading1Char">
    <w:name w:val="Heading 1 Char"/>
    <w:basedOn w:val="DefaultParagraphFont"/>
    <w:link w:val="Heading1"/>
    <w:uiPriority w:val="9"/>
    <w:rsid w:val="007F7B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7BA6"/>
    <w:pPr>
      <w:outlineLvl w:val="9"/>
    </w:pPr>
    <w:rPr>
      <w:lang w:val="en-US"/>
    </w:rPr>
  </w:style>
  <w:style w:type="paragraph" w:styleId="NormalWeb">
    <w:name w:val="Normal (Web)"/>
    <w:basedOn w:val="Normal"/>
    <w:uiPriority w:val="99"/>
    <w:semiHidden/>
    <w:unhideWhenUsed/>
    <w:rsid w:val="00970C9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D12C0"/>
    <w:rPr>
      <w:color w:val="0563C1" w:themeColor="hyperlink"/>
      <w:u w:val="single"/>
    </w:rPr>
  </w:style>
  <w:style w:type="character" w:styleId="UnresolvedMention">
    <w:name w:val="Unresolved Mention"/>
    <w:basedOn w:val="DefaultParagraphFont"/>
    <w:uiPriority w:val="99"/>
    <w:semiHidden/>
    <w:unhideWhenUsed/>
    <w:rsid w:val="005D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283">
      <w:bodyDiv w:val="1"/>
      <w:marLeft w:val="0"/>
      <w:marRight w:val="0"/>
      <w:marTop w:val="0"/>
      <w:marBottom w:val="0"/>
      <w:divBdr>
        <w:top w:val="none" w:sz="0" w:space="0" w:color="auto"/>
        <w:left w:val="none" w:sz="0" w:space="0" w:color="auto"/>
        <w:bottom w:val="none" w:sz="0" w:space="0" w:color="auto"/>
        <w:right w:val="none" w:sz="0" w:space="0" w:color="auto"/>
      </w:divBdr>
    </w:div>
    <w:div w:id="67385571">
      <w:bodyDiv w:val="1"/>
      <w:marLeft w:val="0"/>
      <w:marRight w:val="0"/>
      <w:marTop w:val="0"/>
      <w:marBottom w:val="0"/>
      <w:divBdr>
        <w:top w:val="none" w:sz="0" w:space="0" w:color="auto"/>
        <w:left w:val="none" w:sz="0" w:space="0" w:color="auto"/>
        <w:bottom w:val="none" w:sz="0" w:space="0" w:color="auto"/>
        <w:right w:val="none" w:sz="0" w:space="0" w:color="auto"/>
      </w:divBdr>
    </w:div>
    <w:div w:id="1256136482">
      <w:bodyDiv w:val="1"/>
      <w:marLeft w:val="0"/>
      <w:marRight w:val="0"/>
      <w:marTop w:val="0"/>
      <w:marBottom w:val="0"/>
      <w:divBdr>
        <w:top w:val="none" w:sz="0" w:space="0" w:color="auto"/>
        <w:left w:val="none" w:sz="0" w:space="0" w:color="auto"/>
        <w:bottom w:val="none" w:sz="0" w:space="0" w:color="auto"/>
        <w:right w:val="none" w:sz="0" w:space="0" w:color="auto"/>
      </w:divBdr>
    </w:div>
    <w:div w:id="1384132826">
      <w:bodyDiv w:val="1"/>
      <w:marLeft w:val="0"/>
      <w:marRight w:val="0"/>
      <w:marTop w:val="0"/>
      <w:marBottom w:val="0"/>
      <w:divBdr>
        <w:top w:val="none" w:sz="0" w:space="0" w:color="auto"/>
        <w:left w:val="none" w:sz="0" w:space="0" w:color="auto"/>
        <w:bottom w:val="none" w:sz="0" w:space="0" w:color="auto"/>
        <w:right w:val="none" w:sz="0" w:space="0" w:color="auto"/>
      </w:divBdr>
    </w:div>
    <w:div w:id="170216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ratic.org/questions/what-is-responsible-citizenship" TargetMode="External"/><Relationship Id="rId5" Type="http://schemas.openxmlformats.org/officeDocument/2006/relationships/hyperlink" Target="https://charleskochfoundation.org/stories/how-does-social-media-impact-democracy/#:~:text=Tucker%3A%20Social%20media%20itself%20is%20neither%20inherently%20go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totham</dc:creator>
  <cp:keywords/>
  <dc:description/>
  <cp:lastModifiedBy>lynn totham</cp:lastModifiedBy>
  <cp:revision>3</cp:revision>
  <dcterms:created xsi:type="dcterms:W3CDTF">2022-05-26T05:30:00Z</dcterms:created>
  <dcterms:modified xsi:type="dcterms:W3CDTF">2022-05-26T05:31:00Z</dcterms:modified>
</cp:coreProperties>
</file>